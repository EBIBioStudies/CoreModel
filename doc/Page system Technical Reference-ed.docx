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4193547"/>
        <w:docPartObj>
          <w:docPartGallery w:val="Cover Pages"/>
          <w:docPartUnique/>
        </w:docPartObj>
      </w:sdtPr>
      <w:sdtEndPr>
        <w:rPr>
          <w:lang w:val="en-US"/>
        </w:rPr>
      </w:sdtEndPr>
      <w:sdtContent>
        <w:p w:rsidR="000A67CD" w:rsidRDefault="000A67CD"/>
        <w:p w:rsidR="000A67CD" w:rsidRDefault="00FE610C">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87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FE610C" w:rsidRDefault="00FE610C">
                        <w:pPr>
                          <w:spacing w:after="0"/>
                          <w:rPr>
                            <w:b/>
                            <w:bCs/>
                            <w:color w:val="808080" w:themeColor="text1" w:themeTint="7F"/>
                            <w:sz w:val="32"/>
                            <w:szCs w:val="32"/>
                          </w:rPr>
                        </w:pPr>
                      </w:p>
                      <w:p w:rsidR="00FE610C" w:rsidRDefault="00FE610C">
                        <w:pPr>
                          <w:spacing w:after="0"/>
                          <w:rPr>
                            <w:b/>
                            <w:bCs/>
                            <w:color w:val="808080" w:themeColor="text1" w:themeTint="7F"/>
                            <w:sz w:val="32"/>
                            <w:szCs w:val="32"/>
                          </w:rPr>
                        </w:pPr>
                      </w:p>
                    </w:txbxContent>
                  </v:textbox>
                </v:rect>
                <v:rect id="_x0000_s1039" style="position:absolute;left:6494;top:11160;width:4998;height:1424;mso-position-horizontal-relative:margin;mso-position-vertical-relative:margin" filled="f" stroked="f">
                  <v:textbox style="mso-next-textbox:#_x0000_s1039;mso-fit-shape-to-text:t">
                    <w:txbxContent>
                      <w:p w:rsidR="00FE610C" w:rsidRDefault="00FE610C">
                        <w:pPr>
                          <w:jc w:val="right"/>
                          <w:rPr>
                            <w:sz w:val="96"/>
                            <w:szCs w:val="96"/>
                          </w:rPr>
                        </w:pPr>
                        <w:r>
                          <w:rPr>
                            <w:sz w:val="96"/>
                            <w:szCs w:val="96"/>
                            <w:lang w:val="en-US"/>
                          </w:rPr>
                          <w:t>20</w:t>
                        </w:r>
                        <w:r>
                          <w:rPr>
                            <w:sz w:val="96"/>
                            <w:szCs w:val="96"/>
                          </w:rPr>
                          <w:t>16</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sz w:val="96"/>
                            <w:szCs w:val="96"/>
                            <w:lang w:val="en-US"/>
                          </w:rPr>
                          <w:alias w:val="Заголовок"/>
                          <w:id w:val="15866532"/>
                          <w:dataBinding w:prefixMappings="xmlns:ns0='http://schemas.openxmlformats.org/package/2006/metadata/core-properties' xmlns:ns1='http://purl.org/dc/elements/1.1/'" w:xpath="/ns0:coreProperties[1]/ns1:title[1]" w:storeItemID="{6C3C8BC8-F283-45AE-878A-BAB7291924A1}"/>
                          <w:text/>
                        </w:sdtPr>
                        <w:sdtContent>
                          <w:p w:rsidR="00FE610C" w:rsidRPr="00FE610C" w:rsidRDefault="00FE610C">
                            <w:pPr>
                              <w:spacing w:after="0"/>
                              <w:rPr>
                                <w:b/>
                                <w:bCs/>
                                <w:color w:val="1F497D" w:themeColor="text2"/>
                                <w:sz w:val="72"/>
                                <w:szCs w:val="72"/>
                                <w:lang w:val="en-US"/>
                                <w:rPrChange w:id="0" w:author="Михаил гостев" w:date="2016-12-07T09:43:00Z">
                                  <w:rPr>
                                    <w:b/>
                                    <w:bCs/>
                                    <w:color w:val="1F497D" w:themeColor="text2"/>
                                    <w:sz w:val="72"/>
                                    <w:szCs w:val="72"/>
                                  </w:rPr>
                                </w:rPrChange>
                              </w:rPr>
                            </w:pPr>
                            <w:r w:rsidRPr="000A67CD">
                              <w:rPr>
                                <w:sz w:val="96"/>
                                <w:szCs w:val="96"/>
                                <w:lang w:val="en-US"/>
                              </w:rPr>
                              <w:t>Page system Technical Reference</w:t>
                            </w:r>
                          </w:p>
                        </w:sdtContent>
                      </w:sdt>
                      <w:p w:rsidR="00FE610C" w:rsidRPr="00FE610C" w:rsidRDefault="00FE610C">
                        <w:pPr>
                          <w:rPr>
                            <w:b/>
                            <w:bCs/>
                            <w:color w:val="4F81BD" w:themeColor="accent1"/>
                            <w:sz w:val="40"/>
                            <w:szCs w:val="40"/>
                            <w:lang w:val="en-US"/>
                            <w:rPrChange w:id="1" w:author="Михаил гостев" w:date="2016-12-07T09:43:00Z">
                              <w:rPr>
                                <w:b/>
                                <w:bCs/>
                                <w:color w:val="4F81BD" w:themeColor="accent1"/>
                                <w:sz w:val="40"/>
                                <w:szCs w:val="40"/>
                              </w:rPr>
                            </w:rPrChange>
                          </w:rPr>
                        </w:pPr>
                      </w:p>
                      <w:sdt>
                        <w:sdtPr>
                          <w:rPr>
                            <w:b/>
                            <w:bCs/>
                            <w:noProof/>
                            <w:color w:val="808080" w:themeColor="text1" w:themeTint="7F"/>
                            <w:sz w:val="32"/>
                            <w:szCs w:val="32"/>
                            <w:lang w:val="en-US"/>
                            <w:rPrChange w:id="2" w:author="Михаил гостев" w:date="2016-12-07T09:43:00Z">
                              <w:rPr>
                                <w:b/>
                                <w:bCs/>
                                <w:noProof/>
                                <w:color w:val="808080" w:themeColor="text1" w:themeTint="7F"/>
                                <w:sz w:val="32"/>
                                <w:szCs w:val="32"/>
                              </w:rPr>
                            </w:rPrChange>
                          </w:rPr>
                          <w:alias w:val="Автор"/>
                          <w:id w:val="15866544"/>
                          <w:dataBinding w:prefixMappings="xmlns:ns0='http://schemas.openxmlformats.org/package/2006/metadata/core-properties' xmlns:ns1='http://purl.org/dc/elements/1.1/'" w:xpath="/ns0:coreProperties[1]/ns1:creator[1]" w:storeItemID="{6C3C8BC8-F283-45AE-878A-BAB7291924A1}"/>
                          <w:text/>
                        </w:sdtPr>
                        <w:sdtContent>
                          <w:p w:rsidR="00FE610C" w:rsidRPr="00FE610C" w:rsidRDefault="00FE610C">
                            <w:pPr>
                              <w:rPr>
                                <w:b/>
                                <w:bCs/>
                                <w:color w:val="808080" w:themeColor="text1" w:themeTint="7F"/>
                                <w:sz w:val="32"/>
                                <w:szCs w:val="32"/>
                                <w:lang w:val="en-US"/>
                                <w:rPrChange w:id="3" w:author="Михаил гостев" w:date="2016-12-07T09:43:00Z">
                                  <w:rPr>
                                    <w:b/>
                                    <w:bCs/>
                                    <w:color w:val="808080" w:themeColor="text1" w:themeTint="7F"/>
                                    <w:sz w:val="32"/>
                                    <w:szCs w:val="32"/>
                                  </w:rPr>
                                </w:rPrChange>
                              </w:rPr>
                            </w:pPr>
                            <w:r w:rsidRPr="00FE610C">
                              <w:rPr>
                                <w:b/>
                                <w:bCs/>
                                <w:noProof/>
                                <w:color w:val="808080" w:themeColor="text1" w:themeTint="7F"/>
                                <w:sz w:val="32"/>
                                <w:szCs w:val="32"/>
                                <w:lang w:val="en-US"/>
                                <w:rPrChange w:id="4" w:author="Михаил гостев" w:date="2016-12-07T09:43:00Z">
                                  <w:rPr>
                                    <w:b/>
                                    <w:bCs/>
                                    <w:noProof/>
                                    <w:color w:val="808080" w:themeColor="text1" w:themeTint="7F"/>
                                    <w:sz w:val="32"/>
                                    <w:szCs w:val="32"/>
                                  </w:rPr>
                                </w:rPrChange>
                              </w:rPr>
                              <w:t>Mikhail Gostev</w:t>
                            </w:r>
                          </w:p>
                        </w:sdtContent>
                      </w:sdt>
                      <w:p w:rsidR="00FE610C" w:rsidRPr="00FE610C" w:rsidRDefault="00FE610C">
                        <w:pPr>
                          <w:rPr>
                            <w:b/>
                            <w:bCs/>
                            <w:color w:val="808080" w:themeColor="text1" w:themeTint="7F"/>
                            <w:sz w:val="32"/>
                            <w:szCs w:val="32"/>
                            <w:lang w:val="en-US"/>
                            <w:rPrChange w:id="5" w:author="Михаил гостев" w:date="2016-12-07T09:43:00Z">
                              <w:rPr>
                                <w:b/>
                                <w:bCs/>
                                <w:color w:val="808080" w:themeColor="text1" w:themeTint="7F"/>
                                <w:sz w:val="32"/>
                                <w:szCs w:val="32"/>
                              </w:rPr>
                            </w:rPrChange>
                          </w:rPr>
                        </w:pPr>
                      </w:p>
                    </w:txbxContent>
                  </v:textbox>
                </v:rect>
                <w10:wrap anchorx="page" anchory="margin"/>
              </v:group>
            </w:pict>
          </w:r>
        </w:p>
        <w:p w:rsidR="000A67CD" w:rsidRDefault="000A67CD">
          <w:pPr>
            <w:rPr>
              <w:lang w:val="en-US"/>
            </w:rPr>
          </w:pPr>
          <w:r>
            <w:rPr>
              <w:lang w:val="en-US"/>
            </w:rPr>
            <w:br w:type="page"/>
          </w:r>
        </w:p>
      </w:sdtContent>
    </w:sdt>
    <w:sdt>
      <w:sdtPr>
        <w:rPr>
          <w:rFonts w:asciiTheme="minorHAnsi" w:eastAsiaTheme="minorHAnsi" w:hAnsiTheme="minorHAnsi" w:cstheme="minorBidi"/>
          <w:b w:val="0"/>
          <w:bCs w:val="0"/>
          <w:color w:val="auto"/>
          <w:sz w:val="22"/>
          <w:szCs w:val="22"/>
        </w:rPr>
        <w:id w:val="74193560"/>
        <w:docPartObj>
          <w:docPartGallery w:val="Table of Contents"/>
          <w:docPartUnique/>
        </w:docPartObj>
      </w:sdtPr>
      <w:sdtContent>
        <w:p w:rsidR="00FE610C" w:rsidRDefault="00FE610C">
          <w:pPr>
            <w:pStyle w:val="TOCHeading"/>
            <w:rPr>
              <w:ins w:id="6" w:author="Михаил гостев" w:date="2016-12-07T09:41:00Z"/>
              <w:rFonts w:asciiTheme="minorHAnsi" w:eastAsiaTheme="minorHAnsi" w:hAnsiTheme="minorHAnsi" w:cstheme="minorBidi"/>
              <w:b w:val="0"/>
              <w:bCs w:val="0"/>
              <w:color w:val="auto"/>
              <w:sz w:val="22"/>
              <w:szCs w:val="22"/>
            </w:rPr>
          </w:pPr>
        </w:p>
        <w:p w:rsidR="00FE610C" w:rsidRDefault="00FE610C">
          <w:pPr>
            <w:rPr>
              <w:ins w:id="7" w:author="Михаил гостев" w:date="2016-12-07T09:41:00Z"/>
            </w:rPr>
          </w:pPr>
          <w:ins w:id="8" w:author="Михаил гостев" w:date="2016-12-07T09:41:00Z">
            <w:r>
              <w:rPr>
                <w:b/>
                <w:bCs/>
              </w:rPr>
              <w:br w:type="page"/>
            </w:r>
          </w:ins>
        </w:p>
        <w:p w:rsidR="000A67CD" w:rsidRPr="00A46D26" w:rsidRDefault="00A46D26">
          <w:pPr>
            <w:pStyle w:val="TOCHeading"/>
            <w:rPr>
              <w:lang w:val="en-US"/>
            </w:rPr>
          </w:pPr>
          <w:r>
            <w:rPr>
              <w:lang w:val="en-US"/>
            </w:rPr>
            <w:lastRenderedPageBreak/>
            <w:t>Contents</w:t>
          </w:r>
        </w:p>
        <w:p w:rsidR="007C1B7D" w:rsidRDefault="00196E1D">
          <w:pPr>
            <w:pStyle w:val="TOC1"/>
            <w:tabs>
              <w:tab w:val="right" w:leader="dot" w:pos="9345"/>
            </w:tabs>
            <w:rPr>
              <w:rFonts w:eastAsiaTheme="minorEastAsia"/>
              <w:noProof/>
              <w:sz w:val="22"/>
              <w:lang w:eastAsia="ru-RU"/>
            </w:rPr>
          </w:pPr>
          <w:r>
            <w:fldChar w:fldCharType="begin"/>
          </w:r>
          <w:r w:rsidR="007C1B7D">
            <w:instrText xml:space="preserve"> TOC \o "1-3" \h \z \u </w:instrText>
          </w:r>
          <w:r>
            <w:fldChar w:fldCharType="separate"/>
          </w:r>
          <w:r w:rsidR="00FE610C">
            <w:rPr>
              <w:noProof/>
            </w:rPr>
            <w:fldChar w:fldCharType="begin"/>
          </w:r>
          <w:r w:rsidR="00FE610C">
            <w:rPr>
              <w:noProof/>
            </w:rPr>
            <w:instrText xml:space="preserve"> HYPERLINK \l "_Toc468442957" </w:instrText>
          </w:r>
          <w:ins w:id="9" w:author="Михаил гостев" w:date="2016-12-07T09:45:00Z">
            <w:r w:rsidR="00FE610C">
              <w:rPr>
                <w:noProof/>
              </w:rPr>
            </w:r>
          </w:ins>
          <w:r w:rsidR="00FE610C">
            <w:rPr>
              <w:noProof/>
            </w:rPr>
            <w:fldChar w:fldCharType="separate"/>
          </w:r>
          <w:r w:rsidR="007C1B7D" w:rsidRPr="00D25FF8">
            <w:rPr>
              <w:rStyle w:val="Hyperlink"/>
              <w:noProof/>
              <w:lang w:val="en-US"/>
            </w:rPr>
            <w:t>Introduction</w:t>
          </w:r>
          <w:r w:rsidR="007C1B7D">
            <w:rPr>
              <w:noProof/>
              <w:webHidden/>
            </w:rPr>
            <w:tab/>
          </w:r>
          <w:r>
            <w:rPr>
              <w:noProof/>
              <w:webHidden/>
            </w:rPr>
            <w:fldChar w:fldCharType="begin"/>
          </w:r>
          <w:r w:rsidR="007C1B7D">
            <w:rPr>
              <w:noProof/>
              <w:webHidden/>
            </w:rPr>
            <w:instrText xml:space="preserve"> PAGEREF _Toc468442957 \h </w:instrText>
          </w:r>
          <w:r>
            <w:rPr>
              <w:noProof/>
              <w:webHidden/>
            </w:rPr>
          </w:r>
          <w:r>
            <w:rPr>
              <w:noProof/>
              <w:webHidden/>
            </w:rPr>
            <w:fldChar w:fldCharType="separate"/>
          </w:r>
          <w:ins w:id="10" w:author="Михаил гостев" w:date="2016-12-07T09:47:00Z">
            <w:r w:rsidR="00FE610C">
              <w:rPr>
                <w:noProof/>
                <w:webHidden/>
              </w:rPr>
              <w:t>4</w:t>
            </w:r>
          </w:ins>
          <w:del w:id="11" w:author="Михаил гостев" w:date="2016-12-07T09:41:00Z">
            <w:r w:rsidR="00A46D26" w:rsidDel="00FE610C">
              <w:rPr>
                <w:noProof/>
                <w:webHidden/>
              </w:rPr>
              <w:delText>3</w:delText>
            </w:r>
          </w:del>
          <w:r>
            <w:rPr>
              <w:noProof/>
              <w:webHidden/>
            </w:rPr>
            <w:fldChar w:fldCharType="end"/>
          </w:r>
          <w:r w:rsidR="00FE610C">
            <w:rPr>
              <w:noProof/>
            </w:rPr>
            <w:fldChar w:fldCharType="end"/>
          </w:r>
        </w:p>
        <w:p w:rsidR="007C1B7D" w:rsidRDefault="00FE610C">
          <w:pPr>
            <w:pStyle w:val="TOC1"/>
            <w:tabs>
              <w:tab w:val="right" w:leader="dot" w:pos="9345"/>
            </w:tabs>
            <w:rPr>
              <w:rFonts w:eastAsiaTheme="minorEastAsia"/>
              <w:noProof/>
              <w:sz w:val="22"/>
              <w:lang w:eastAsia="ru-RU"/>
            </w:rPr>
          </w:pPr>
          <w:r>
            <w:rPr>
              <w:noProof/>
            </w:rPr>
            <w:fldChar w:fldCharType="begin"/>
          </w:r>
          <w:r>
            <w:rPr>
              <w:noProof/>
            </w:rPr>
            <w:instrText xml:space="preserve"> HYPERLINK \l "_Toc468442958" </w:instrText>
          </w:r>
          <w:ins w:id="12" w:author="Михаил гостев" w:date="2016-12-07T09:45:00Z">
            <w:r>
              <w:rPr>
                <w:noProof/>
              </w:rPr>
            </w:r>
          </w:ins>
          <w:r>
            <w:rPr>
              <w:noProof/>
            </w:rPr>
            <w:fldChar w:fldCharType="separate"/>
          </w:r>
          <w:r w:rsidR="007C1B7D" w:rsidRPr="00D25FF8">
            <w:rPr>
              <w:rStyle w:val="Hyperlink"/>
              <w:noProof/>
              <w:lang w:val="en-US"/>
            </w:rPr>
            <w:t>Terms and definitions</w:t>
          </w:r>
          <w:r w:rsidR="007C1B7D">
            <w:rPr>
              <w:noProof/>
              <w:webHidden/>
            </w:rPr>
            <w:tab/>
          </w:r>
          <w:r w:rsidR="00196E1D">
            <w:rPr>
              <w:noProof/>
              <w:webHidden/>
            </w:rPr>
            <w:fldChar w:fldCharType="begin"/>
          </w:r>
          <w:r w:rsidR="007C1B7D">
            <w:rPr>
              <w:noProof/>
              <w:webHidden/>
            </w:rPr>
            <w:instrText xml:space="preserve"> PAGEREF _Toc468442958 \h </w:instrText>
          </w:r>
          <w:r w:rsidR="00196E1D">
            <w:rPr>
              <w:noProof/>
              <w:webHidden/>
            </w:rPr>
          </w:r>
          <w:r w:rsidR="00196E1D">
            <w:rPr>
              <w:noProof/>
              <w:webHidden/>
            </w:rPr>
            <w:fldChar w:fldCharType="separate"/>
          </w:r>
          <w:ins w:id="13" w:author="Михаил гостев" w:date="2016-12-07T09:47:00Z">
            <w:r>
              <w:rPr>
                <w:noProof/>
                <w:webHidden/>
              </w:rPr>
              <w:t>4</w:t>
            </w:r>
          </w:ins>
          <w:del w:id="14" w:author="Михаил гостев" w:date="2016-12-07T09:41:00Z">
            <w:r w:rsidR="00A46D26" w:rsidDel="00FE610C">
              <w:rPr>
                <w:noProof/>
                <w:webHidden/>
              </w:rPr>
              <w:delText>3</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"_Toc468442959" </w:instrText>
          </w:r>
          <w:ins w:id="15" w:author="Михаил гостев" w:date="2016-12-07T09:45:00Z">
            <w:r>
              <w:rPr>
                <w:noProof/>
              </w:rPr>
            </w:r>
          </w:ins>
          <w:r>
            <w:rPr>
              <w:noProof/>
            </w:rPr>
            <w:fldChar w:fldCharType="separate"/>
          </w:r>
          <w:r w:rsidR="007C1B7D" w:rsidRPr="00D25FF8">
            <w:rPr>
              <w:rStyle w:val="Hyperlink"/>
              <w:noProof/>
              <w:lang w:val="en-US"/>
            </w:rPr>
            <w:t>Page-Model</w:t>
          </w:r>
          <w:r w:rsidR="007C1B7D">
            <w:rPr>
              <w:noProof/>
              <w:webHidden/>
            </w:rPr>
            <w:tab/>
          </w:r>
          <w:r w:rsidR="00196E1D">
            <w:rPr>
              <w:noProof/>
              <w:webHidden/>
            </w:rPr>
            <w:fldChar w:fldCharType="begin"/>
          </w:r>
          <w:r w:rsidR="007C1B7D">
            <w:rPr>
              <w:noProof/>
              <w:webHidden/>
            </w:rPr>
            <w:instrText xml:space="preserve"> PAGEREF _Toc468442959 \h </w:instrText>
          </w:r>
          <w:r w:rsidR="00196E1D">
            <w:rPr>
              <w:noProof/>
              <w:webHidden/>
            </w:rPr>
          </w:r>
          <w:r w:rsidR="00196E1D">
            <w:rPr>
              <w:noProof/>
              <w:webHidden/>
            </w:rPr>
            <w:fldChar w:fldCharType="separate"/>
          </w:r>
          <w:ins w:id="16" w:author="Михаил гостев" w:date="2016-12-07T09:47:00Z">
            <w:r>
              <w:rPr>
                <w:noProof/>
                <w:webHidden/>
              </w:rPr>
              <w:t>4</w:t>
            </w:r>
          </w:ins>
          <w:del w:id="17" w:author="Михаил гостев" w:date="2016-12-07T09:41:00Z">
            <w:r w:rsidR="00A46D26" w:rsidDel="00FE610C">
              <w:rPr>
                <w:noProof/>
                <w:webHidden/>
              </w:rPr>
              <w:delText>3</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"_Toc468442960" </w:instrText>
          </w:r>
          <w:ins w:id="18" w:author="Михаил гостев" w:date="2016-12-07T09:45:00Z">
            <w:r>
              <w:rPr>
                <w:noProof/>
              </w:rPr>
            </w:r>
          </w:ins>
          <w:r>
            <w:rPr>
              <w:noProof/>
            </w:rPr>
            <w:fldChar w:fldCharType="separate"/>
          </w:r>
          <w:r w:rsidR="007C1B7D" w:rsidRPr="00D25FF8">
            <w:rPr>
              <w:rStyle w:val="Hyperlink"/>
              <w:noProof/>
              <w:lang w:val="en-US"/>
            </w:rPr>
            <w:t>Page document</w:t>
          </w:r>
          <w:r w:rsidR="007C1B7D">
            <w:rPr>
              <w:noProof/>
              <w:webHidden/>
            </w:rPr>
            <w:tab/>
          </w:r>
          <w:r w:rsidR="00196E1D">
            <w:rPr>
              <w:noProof/>
              <w:webHidden/>
            </w:rPr>
            <w:fldChar w:fldCharType="begin"/>
          </w:r>
          <w:r w:rsidR="007C1B7D">
            <w:rPr>
              <w:noProof/>
              <w:webHidden/>
            </w:rPr>
            <w:instrText xml:space="preserve"> PAGEREF _Toc468442960 \h </w:instrText>
          </w:r>
          <w:r w:rsidR="00196E1D">
            <w:rPr>
              <w:noProof/>
              <w:webHidden/>
            </w:rPr>
          </w:r>
          <w:r w:rsidR="00196E1D">
            <w:rPr>
              <w:noProof/>
              <w:webHidden/>
            </w:rPr>
            <w:fldChar w:fldCharType="separate"/>
          </w:r>
          <w:ins w:id="19" w:author="Михаил гостев" w:date="2016-12-07T09:47:00Z">
            <w:r>
              <w:rPr>
                <w:noProof/>
                <w:webHidden/>
              </w:rPr>
              <w:t>4</w:t>
            </w:r>
          </w:ins>
          <w:del w:id="20" w:author="Михаил гостев" w:date="2016-12-07T09:41:00Z">
            <w:r w:rsidR="00A46D26" w:rsidDel="00FE610C">
              <w:rPr>
                <w:noProof/>
                <w:webHidden/>
              </w:rPr>
              <w:delText>3</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"_Toc468442961" </w:instrText>
          </w:r>
          <w:ins w:id="21" w:author="Михаил гостев" w:date="2016-12-07T09:45:00Z">
            <w:r>
              <w:rPr>
                <w:noProof/>
              </w:rPr>
            </w:r>
          </w:ins>
          <w:r>
            <w:rPr>
              <w:noProof/>
            </w:rPr>
            <w:fldChar w:fldCharType="separate"/>
          </w:r>
          <w:r w:rsidR="007C1B7D" w:rsidRPr="00D25FF8">
            <w:rPr>
              <w:rStyle w:val="Hyperlink"/>
              <w:noProof/>
              <w:lang w:val="en-US"/>
            </w:rPr>
            <w:t>Accession number</w:t>
          </w:r>
          <w:r w:rsidR="007C1B7D">
            <w:rPr>
              <w:noProof/>
              <w:webHidden/>
            </w:rPr>
            <w:tab/>
          </w:r>
          <w:r w:rsidR="00196E1D">
            <w:rPr>
              <w:noProof/>
              <w:webHidden/>
            </w:rPr>
            <w:fldChar w:fldCharType="begin"/>
          </w:r>
          <w:r w:rsidR="007C1B7D">
            <w:rPr>
              <w:noProof/>
              <w:webHidden/>
            </w:rPr>
            <w:instrText xml:space="preserve"> PAGEREF _Toc468442961 \h </w:instrText>
          </w:r>
          <w:r w:rsidR="00196E1D">
            <w:rPr>
              <w:noProof/>
              <w:webHidden/>
            </w:rPr>
          </w:r>
          <w:r w:rsidR="00196E1D">
            <w:rPr>
              <w:noProof/>
              <w:webHidden/>
            </w:rPr>
            <w:fldChar w:fldCharType="separate"/>
          </w:r>
          <w:ins w:id="22" w:author="Михаил гостев" w:date="2016-12-07T09:47:00Z">
            <w:r>
              <w:rPr>
                <w:noProof/>
                <w:webHidden/>
              </w:rPr>
              <w:t>5</w:t>
            </w:r>
          </w:ins>
          <w:del w:id="23" w:author="Михаил гостев" w:date="2016-12-07T09:41:00Z">
            <w:r w:rsidR="00A46D26" w:rsidDel="00FE610C">
              <w:rPr>
                <w:noProof/>
                <w:webHidden/>
              </w:rPr>
              <w:delText>4</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"_Toc468442962" </w:instrText>
          </w:r>
          <w:ins w:id="24" w:author="Михаил гостев" w:date="2016-12-07T09:45:00Z">
            <w:r>
              <w:rPr>
                <w:noProof/>
              </w:rPr>
            </w:r>
          </w:ins>
          <w:r>
            <w:rPr>
              <w:noProof/>
            </w:rPr>
            <w:fldChar w:fldCharType="separate"/>
          </w:r>
          <w:r w:rsidR="007C1B7D" w:rsidRPr="00D25FF8">
            <w:rPr>
              <w:rStyle w:val="Hyperlink"/>
              <w:noProof/>
              <w:lang w:val="en-US"/>
            </w:rPr>
            <w:t>Access tags</w:t>
          </w:r>
          <w:r w:rsidR="007C1B7D">
            <w:rPr>
              <w:noProof/>
              <w:webHidden/>
            </w:rPr>
            <w:tab/>
          </w:r>
          <w:r w:rsidR="00196E1D">
            <w:rPr>
              <w:noProof/>
              <w:webHidden/>
            </w:rPr>
            <w:fldChar w:fldCharType="begin"/>
          </w:r>
          <w:r w:rsidR="007C1B7D">
            <w:rPr>
              <w:noProof/>
              <w:webHidden/>
            </w:rPr>
            <w:instrText xml:space="preserve"> PAGEREF _Toc468442962 \h </w:instrText>
          </w:r>
          <w:r w:rsidR="00196E1D">
            <w:rPr>
              <w:noProof/>
              <w:webHidden/>
            </w:rPr>
          </w:r>
          <w:r w:rsidR="00196E1D">
            <w:rPr>
              <w:noProof/>
              <w:webHidden/>
            </w:rPr>
            <w:fldChar w:fldCharType="separate"/>
          </w:r>
          <w:ins w:id="25" w:author="Михаил гостев" w:date="2016-12-07T09:47:00Z">
            <w:r>
              <w:rPr>
                <w:noProof/>
                <w:webHidden/>
              </w:rPr>
              <w:t>5</w:t>
            </w:r>
          </w:ins>
          <w:del w:id="26" w:author="Михаил гостев" w:date="2016-12-07T09:41:00Z">
            <w:r w:rsidR="00A46D26" w:rsidDel="00FE610C">
              <w:rPr>
                <w:noProof/>
                <w:webHidden/>
              </w:rPr>
              <w:delText>4</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"_Toc468442963" </w:instrText>
          </w:r>
          <w:ins w:id="27" w:author="Михаил гостев" w:date="2016-12-07T09:45:00Z">
            <w:r>
              <w:rPr>
                <w:noProof/>
              </w:rPr>
            </w:r>
          </w:ins>
          <w:r>
            <w:rPr>
              <w:noProof/>
            </w:rPr>
            <w:fldChar w:fldCharType="separate"/>
          </w:r>
          <w:r w:rsidR="007C1B7D" w:rsidRPr="00D25FF8">
            <w:rPr>
              <w:rStyle w:val="Hyperlink"/>
              <w:noProof/>
              <w:lang w:val="en-US"/>
            </w:rPr>
            <w:t>Classification tags</w:t>
          </w:r>
          <w:r w:rsidR="007C1B7D">
            <w:rPr>
              <w:noProof/>
              <w:webHidden/>
            </w:rPr>
            <w:tab/>
          </w:r>
          <w:r w:rsidR="00196E1D">
            <w:rPr>
              <w:noProof/>
              <w:webHidden/>
            </w:rPr>
            <w:fldChar w:fldCharType="begin"/>
          </w:r>
          <w:r w:rsidR="007C1B7D">
            <w:rPr>
              <w:noProof/>
              <w:webHidden/>
            </w:rPr>
            <w:instrText xml:space="preserve"> PAGEREF _Toc468442963 \h </w:instrText>
          </w:r>
          <w:r w:rsidR="00196E1D">
            <w:rPr>
              <w:noProof/>
              <w:webHidden/>
            </w:rPr>
          </w:r>
          <w:r w:rsidR="00196E1D">
            <w:rPr>
              <w:noProof/>
              <w:webHidden/>
            </w:rPr>
            <w:fldChar w:fldCharType="separate"/>
          </w:r>
          <w:ins w:id="28" w:author="Михаил гостев" w:date="2016-12-07T09:47:00Z">
            <w:r>
              <w:rPr>
                <w:noProof/>
                <w:webHidden/>
              </w:rPr>
              <w:t>5</w:t>
            </w:r>
          </w:ins>
          <w:del w:id="29" w:author="Михаил гостев" w:date="2016-12-07T09:41:00Z">
            <w:r w:rsidR="00A46D26" w:rsidDel="00FE610C">
              <w:rPr>
                <w:noProof/>
                <w:webHidden/>
              </w:rPr>
              <w:delText>4</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"_Toc468442964" </w:instrText>
          </w:r>
          <w:ins w:id="30" w:author="Михаил гостев" w:date="2016-12-07T09:45:00Z">
            <w:r>
              <w:rPr>
                <w:noProof/>
              </w:rPr>
            </w:r>
          </w:ins>
          <w:r>
            <w:rPr>
              <w:noProof/>
            </w:rPr>
            <w:fldChar w:fldCharType="separate"/>
          </w:r>
          <w:r w:rsidR="007C1B7D" w:rsidRPr="00D25FF8">
            <w:rPr>
              <w:rStyle w:val="Hyperlink"/>
              <w:noProof/>
              <w:lang w:val="en-US"/>
            </w:rPr>
            <w:t>Attributes</w:t>
          </w:r>
          <w:r w:rsidR="007C1B7D">
            <w:rPr>
              <w:noProof/>
              <w:webHidden/>
            </w:rPr>
            <w:tab/>
          </w:r>
          <w:r w:rsidR="00196E1D">
            <w:rPr>
              <w:noProof/>
              <w:webHidden/>
            </w:rPr>
            <w:fldChar w:fldCharType="begin"/>
          </w:r>
          <w:r w:rsidR="007C1B7D">
            <w:rPr>
              <w:noProof/>
              <w:webHidden/>
            </w:rPr>
            <w:instrText xml:space="preserve"> PAGEREF _Toc468442964 \h </w:instrText>
          </w:r>
          <w:r w:rsidR="00196E1D">
            <w:rPr>
              <w:noProof/>
              <w:webHidden/>
            </w:rPr>
          </w:r>
          <w:r w:rsidR="00196E1D">
            <w:rPr>
              <w:noProof/>
              <w:webHidden/>
            </w:rPr>
            <w:fldChar w:fldCharType="separate"/>
          </w:r>
          <w:ins w:id="31" w:author="Михаил гостев" w:date="2016-12-07T09:47:00Z">
            <w:r>
              <w:rPr>
                <w:noProof/>
                <w:webHidden/>
              </w:rPr>
              <w:t>5</w:t>
            </w:r>
          </w:ins>
          <w:del w:id="32" w:author="Михаил гостев" w:date="2016-12-07T09:41:00Z">
            <w:r w:rsidR="00A46D26" w:rsidDel="00FE610C">
              <w:rPr>
                <w:noProof/>
                <w:webHidden/>
              </w:rPr>
              <w:delText>4</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"_Toc468442965" </w:instrText>
          </w:r>
          <w:ins w:id="33" w:author="Михаил гостев" w:date="2016-12-07T09:45:00Z">
            <w:r>
              <w:rPr>
                <w:noProof/>
              </w:rPr>
            </w:r>
          </w:ins>
          <w:r>
            <w:rPr>
              <w:noProof/>
            </w:rPr>
            <w:fldChar w:fldCharType="separate"/>
          </w:r>
          <w:r w:rsidR="007C1B7D" w:rsidRPr="00D25FF8">
            <w:rPr>
              <w:rStyle w:val="Hyperlink"/>
              <w:noProof/>
              <w:lang w:val="en-US"/>
            </w:rPr>
            <w:t>References</w:t>
          </w:r>
          <w:r w:rsidR="007C1B7D">
            <w:rPr>
              <w:noProof/>
              <w:webHidden/>
            </w:rPr>
            <w:tab/>
          </w:r>
          <w:r w:rsidR="00196E1D">
            <w:rPr>
              <w:noProof/>
              <w:webHidden/>
            </w:rPr>
            <w:fldChar w:fldCharType="begin"/>
          </w:r>
          <w:r w:rsidR="007C1B7D">
            <w:rPr>
              <w:noProof/>
              <w:webHidden/>
            </w:rPr>
            <w:instrText xml:space="preserve"> PAGEREF _Toc468442965 \h </w:instrText>
          </w:r>
          <w:r w:rsidR="00196E1D">
            <w:rPr>
              <w:noProof/>
              <w:webHidden/>
            </w:rPr>
          </w:r>
          <w:r w:rsidR="00196E1D">
            <w:rPr>
              <w:noProof/>
              <w:webHidden/>
            </w:rPr>
            <w:fldChar w:fldCharType="separate"/>
          </w:r>
          <w:ins w:id="34" w:author="Михаил гостев" w:date="2016-12-07T09:47:00Z">
            <w:r>
              <w:rPr>
                <w:noProof/>
                <w:webHidden/>
              </w:rPr>
              <w:t>6</w:t>
            </w:r>
          </w:ins>
          <w:del w:id="35" w:author="Михаил гостев" w:date="2016-12-07T09:41:00Z">
            <w:r w:rsidR="00A46D26" w:rsidDel="00FE610C">
              <w:rPr>
                <w:noProof/>
                <w:webHidden/>
              </w:rPr>
              <w:delText>5</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"_Toc468442966" </w:instrText>
          </w:r>
          <w:ins w:id="36" w:author="Михаил гостев" w:date="2016-12-07T09:45:00Z">
            <w:r>
              <w:rPr>
                <w:noProof/>
              </w:rPr>
            </w:r>
          </w:ins>
          <w:r>
            <w:rPr>
              <w:noProof/>
            </w:rPr>
            <w:fldChar w:fldCharType="separate"/>
          </w:r>
          <w:r w:rsidR="007C1B7D" w:rsidRPr="00D25FF8">
            <w:rPr>
              <w:rStyle w:val="Hyperlink"/>
              <w:noProof/>
              <w:lang w:val="en-US"/>
            </w:rPr>
            <w:t>Attribute name qualifiers</w:t>
          </w:r>
          <w:r w:rsidR="007C1B7D">
            <w:rPr>
              <w:noProof/>
              <w:webHidden/>
            </w:rPr>
            <w:tab/>
          </w:r>
          <w:r w:rsidR="00196E1D">
            <w:rPr>
              <w:noProof/>
              <w:webHidden/>
            </w:rPr>
            <w:fldChar w:fldCharType="begin"/>
          </w:r>
          <w:r w:rsidR="007C1B7D">
            <w:rPr>
              <w:noProof/>
              <w:webHidden/>
            </w:rPr>
            <w:instrText xml:space="preserve"> PAGEREF _Toc468442966 \h </w:instrText>
          </w:r>
          <w:r w:rsidR="00196E1D">
            <w:rPr>
              <w:noProof/>
              <w:webHidden/>
            </w:rPr>
          </w:r>
          <w:r w:rsidR="00196E1D">
            <w:rPr>
              <w:noProof/>
              <w:webHidden/>
            </w:rPr>
            <w:fldChar w:fldCharType="separate"/>
          </w:r>
          <w:ins w:id="37" w:author="Михаил гостев" w:date="2016-12-07T09:47:00Z">
            <w:r>
              <w:rPr>
                <w:noProof/>
                <w:webHidden/>
              </w:rPr>
              <w:t>6</w:t>
            </w:r>
          </w:ins>
          <w:del w:id="38" w:author="Михаил гостев" w:date="2016-12-07T09:41:00Z">
            <w:r w:rsidR="00A46D26" w:rsidDel="00FE610C">
              <w:rPr>
                <w:noProof/>
                <w:webHidden/>
              </w:rPr>
              <w:delText>5</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"_Toc468442967" </w:instrText>
          </w:r>
          <w:ins w:id="39" w:author="Михаил гостев" w:date="2016-12-07T09:45:00Z">
            <w:r>
              <w:rPr>
                <w:noProof/>
              </w:rPr>
            </w:r>
          </w:ins>
          <w:r>
            <w:rPr>
              <w:noProof/>
            </w:rPr>
            <w:fldChar w:fldCharType="separate"/>
          </w:r>
          <w:r w:rsidR="007C1B7D" w:rsidRPr="00D25FF8">
            <w:rPr>
              <w:rStyle w:val="Hyperlink"/>
              <w:noProof/>
              <w:lang w:val="en-US"/>
            </w:rPr>
            <w:t>Attribute value qualifiers</w:t>
          </w:r>
          <w:r w:rsidR="007C1B7D">
            <w:rPr>
              <w:noProof/>
              <w:webHidden/>
            </w:rPr>
            <w:tab/>
          </w:r>
          <w:r w:rsidR="00196E1D">
            <w:rPr>
              <w:noProof/>
              <w:webHidden/>
            </w:rPr>
            <w:fldChar w:fldCharType="begin"/>
          </w:r>
          <w:r w:rsidR="007C1B7D">
            <w:rPr>
              <w:noProof/>
              <w:webHidden/>
            </w:rPr>
            <w:instrText xml:space="preserve"> PAGEREF _Toc468442967 \h </w:instrText>
          </w:r>
          <w:r w:rsidR="00196E1D">
            <w:rPr>
              <w:noProof/>
              <w:webHidden/>
            </w:rPr>
          </w:r>
          <w:r w:rsidR="00196E1D">
            <w:rPr>
              <w:noProof/>
              <w:webHidden/>
            </w:rPr>
            <w:fldChar w:fldCharType="separate"/>
          </w:r>
          <w:ins w:id="40" w:author="Михаил гостев" w:date="2016-12-07T09:47:00Z">
            <w:r>
              <w:rPr>
                <w:noProof/>
                <w:webHidden/>
              </w:rPr>
              <w:t>6</w:t>
            </w:r>
          </w:ins>
          <w:del w:id="41" w:author="Михаил гостев" w:date="2016-12-07T09:41:00Z">
            <w:r w:rsidR="00A46D26" w:rsidDel="00FE610C">
              <w:rPr>
                <w:noProof/>
                <w:webHidden/>
              </w:rPr>
              <w:delText>5</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"_Toc468442968" </w:instrText>
          </w:r>
          <w:ins w:id="42" w:author="Михаил гостев" w:date="2016-12-07T09:45:00Z">
            <w:r>
              <w:rPr>
                <w:noProof/>
              </w:rPr>
            </w:r>
          </w:ins>
          <w:r>
            <w:rPr>
              <w:noProof/>
            </w:rPr>
            <w:fldChar w:fldCharType="separate"/>
          </w:r>
          <w:r w:rsidR="007C1B7D" w:rsidRPr="00D25FF8">
            <w:rPr>
              <w:rStyle w:val="Hyperlink"/>
              <w:noProof/>
              <w:lang w:val="en-US"/>
            </w:rPr>
            <w:t>Submission</w:t>
          </w:r>
          <w:r w:rsidR="007C1B7D">
            <w:rPr>
              <w:noProof/>
              <w:webHidden/>
            </w:rPr>
            <w:tab/>
          </w:r>
          <w:r w:rsidR="00196E1D">
            <w:rPr>
              <w:noProof/>
              <w:webHidden/>
            </w:rPr>
            <w:fldChar w:fldCharType="begin"/>
          </w:r>
          <w:r w:rsidR="007C1B7D">
            <w:rPr>
              <w:noProof/>
              <w:webHidden/>
            </w:rPr>
            <w:instrText xml:space="preserve"> PAGEREF _Toc468442968 \h </w:instrText>
          </w:r>
          <w:r w:rsidR="00196E1D">
            <w:rPr>
              <w:noProof/>
              <w:webHidden/>
            </w:rPr>
          </w:r>
          <w:r w:rsidR="00196E1D">
            <w:rPr>
              <w:noProof/>
              <w:webHidden/>
            </w:rPr>
            <w:fldChar w:fldCharType="separate"/>
          </w:r>
          <w:ins w:id="43" w:author="Михаил гостев" w:date="2016-12-07T09:47:00Z">
            <w:r>
              <w:rPr>
                <w:noProof/>
                <w:webHidden/>
              </w:rPr>
              <w:t>6</w:t>
            </w:r>
          </w:ins>
          <w:del w:id="44" w:author="Михаил гостев" w:date="2016-12-07T09:41:00Z">
            <w:r w:rsidR="00A46D26" w:rsidDel="00FE610C">
              <w:rPr>
                <w:noProof/>
                <w:webHidden/>
              </w:rPr>
              <w:delText>5</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"_Toc468442969" </w:instrText>
          </w:r>
          <w:ins w:id="45" w:author="Михаил гостев" w:date="2016-12-07T09:45:00Z">
            <w:r>
              <w:rPr>
                <w:noProof/>
              </w:rPr>
            </w:r>
          </w:ins>
          <w:r>
            <w:rPr>
              <w:noProof/>
            </w:rPr>
            <w:fldChar w:fldCharType="separate"/>
          </w:r>
          <w:r w:rsidR="007C1B7D" w:rsidRPr="00D25FF8">
            <w:rPr>
              <w:rStyle w:val="Hyperlink"/>
              <w:noProof/>
              <w:lang w:val="en-US"/>
            </w:rPr>
            <w:t>Section</w:t>
          </w:r>
          <w:r w:rsidR="007C1B7D">
            <w:rPr>
              <w:noProof/>
              <w:webHidden/>
            </w:rPr>
            <w:tab/>
          </w:r>
          <w:r w:rsidR="00196E1D">
            <w:rPr>
              <w:noProof/>
              <w:webHidden/>
            </w:rPr>
            <w:fldChar w:fldCharType="begin"/>
          </w:r>
          <w:r w:rsidR="007C1B7D">
            <w:rPr>
              <w:noProof/>
              <w:webHidden/>
            </w:rPr>
            <w:instrText xml:space="preserve"> PAGEREF _Toc468442969 \h </w:instrText>
          </w:r>
          <w:r w:rsidR="00196E1D">
            <w:rPr>
              <w:noProof/>
              <w:webHidden/>
            </w:rPr>
          </w:r>
          <w:r w:rsidR="00196E1D">
            <w:rPr>
              <w:noProof/>
              <w:webHidden/>
            </w:rPr>
            <w:fldChar w:fldCharType="separate"/>
          </w:r>
          <w:ins w:id="46" w:author="Михаил гостев" w:date="2016-12-07T09:47:00Z">
            <w:r>
              <w:rPr>
                <w:noProof/>
                <w:webHidden/>
              </w:rPr>
              <w:t>6</w:t>
            </w:r>
          </w:ins>
          <w:del w:id="47" w:author="Михаил гостев" w:date="2016-12-07T09:41:00Z">
            <w:r w:rsidR="00A46D26" w:rsidDel="00FE610C">
              <w:rPr>
                <w:noProof/>
                <w:webHidden/>
              </w:rPr>
              <w:delText>5</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"_Toc468442970" </w:instrText>
          </w:r>
          <w:ins w:id="48" w:author="Михаил гостев" w:date="2016-12-07T09:45:00Z">
            <w:r>
              <w:rPr>
                <w:noProof/>
              </w:rPr>
            </w:r>
          </w:ins>
          <w:r>
            <w:rPr>
              <w:noProof/>
            </w:rPr>
            <w:fldChar w:fldCharType="separate"/>
          </w:r>
          <w:r w:rsidR="007C1B7D" w:rsidRPr="00D25FF8">
            <w:rPr>
              <w:rStyle w:val="Hyperlink"/>
              <w:noProof/>
              <w:lang w:val="en-US"/>
            </w:rPr>
            <w:t>File reference</w:t>
          </w:r>
          <w:r w:rsidR="007C1B7D">
            <w:rPr>
              <w:noProof/>
              <w:webHidden/>
            </w:rPr>
            <w:tab/>
          </w:r>
          <w:r w:rsidR="00196E1D">
            <w:rPr>
              <w:noProof/>
              <w:webHidden/>
            </w:rPr>
            <w:fldChar w:fldCharType="begin"/>
          </w:r>
          <w:r w:rsidR="007C1B7D">
            <w:rPr>
              <w:noProof/>
              <w:webHidden/>
            </w:rPr>
            <w:instrText xml:space="preserve"> PAGEREF _Toc468442970 \h </w:instrText>
          </w:r>
          <w:r w:rsidR="00196E1D">
            <w:rPr>
              <w:noProof/>
              <w:webHidden/>
            </w:rPr>
          </w:r>
          <w:r w:rsidR="00196E1D">
            <w:rPr>
              <w:noProof/>
              <w:webHidden/>
            </w:rPr>
            <w:fldChar w:fldCharType="separate"/>
          </w:r>
          <w:ins w:id="49" w:author="Михаил гостев" w:date="2016-12-07T09:47:00Z">
            <w:r>
              <w:rPr>
                <w:noProof/>
                <w:webHidden/>
              </w:rPr>
              <w:t>6</w:t>
            </w:r>
          </w:ins>
          <w:del w:id="50" w:author="Михаил гостев" w:date="2016-12-07T09:41:00Z">
            <w:r w:rsidR="00A46D26" w:rsidDel="00FE610C">
              <w:rPr>
                <w:noProof/>
                <w:webHidden/>
              </w:rPr>
              <w:delText>5</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"_Toc468442971" </w:instrText>
          </w:r>
          <w:ins w:id="51" w:author="Михаил гостев" w:date="2016-12-07T09:45:00Z">
            <w:r>
              <w:rPr>
                <w:noProof/>
              </w:rPr>
            </w:r>
          </w:ins>
          <w:r>
            <w:rPr>
              <w:noProof/>
            </w:rPr>
            <w:fldChar w:fldCharType="separate"/>
          </w:r>
          <w:r w:rsidR="007C1B7D" w:rsidRPr="00D25FF8">
            <w:rPr>
              <w:rStyle w:val="Hyperlink"/>
              <w:noProof/>
              <w:lang w:val="en-US"/>
            </w:rPr>
            <w:t>Link</w:t>
          </w:r>
          <w:r w:rsidR="007C1B7D">
            <w:rPr>
              <w:noProof/>
              <w:webHidden/>
            </w:rPr>
            <w:tab/>
          </w:r>
          <w:r w:rsidR="00196E1D">
            <w:rPr>
              <w:noProof/>
              <w:webHidden/>
            </w:rPr>
            <w:fldChar w:fldCharType="begin"/>
          </w:r>
          <w:r w:rsidR="007C1B7D">
            <w:rPr>
              <w:noProof/>
              <w:webHidden/>
            </w:rPr>
            <w:instrText xml:space="preserve"> PAGEREF _Toc468442971 \h </w:instrText>
          </w:r>
          <w:r w:rsidR="00196E1D">
            <w:rPr>
              <w:noProof/>
              <w:webHidden/>
            </w:rPr>
          </w:r>
          <w:r w:rsidR="00196E1D">
            <w:rPr>
              <w:noProof/>
              <w:webHidden/>
            </w:rPr>
            <w:fldChar w:fldCharType="separate"/>
          </w:r>
          <w:ins w:id="52" w:author="Михаил гостев" w:date="2016-12-07T09:47:00Z">
            <w:r>
              <w:rPr>
                <w:noProof/>
                <w:webHidden/>
              </w:rPr>
              <w:t>6</w:t>
            </w:r>
          </w:ins>
          <w:del w:id="53" w:author="Михаил гостев" w:date="2016-12-07T09:41:00Z">
            <w:r w:rsidR="00A46D26" w:rsidDel="00FE610C">
              <w:rPr>
                <w:noProof/>
                <w:webHidden/>
              </w:rPr>
              <w:delText>5</w:delText>
            </w:r>
          </w:del>
          <w:r w:rsidR="00196E1D">
            <w:rPr>
              <w:noProof/>
              <w:webHidden/>
            </w:rPr>
            <w:fldChar w:fldCharType="end"/>
          </w:r>
          <w:r>
            <w:rPr>
              <w:noProof/>
            </w:rPr>
            <w:fldChar w:fldCharType="end"/>
          </w:r>
        </w:p>
        <w:p w:rsidR="007C1B7D" w:rsidRDefault="00FE610C">
          <w:pPr>
            <w:pStyle w:val="TOC1"/>
            <w:tabs>
              <w:tab w:val="right" w:leader="dot" w:pos="9345"/>
            </w:tabs>
            <w:rPr>
              <w:rFonts w:eastAsiaTheme="minorEastAsia"/>
              <w:noProof/>
              <w:sz w:val="22"/>
              <w:lang w:eastAsia="ru-RU"/>
            </w:rPr>
          </w:pPr>
          <w:r>
            <w:rPr>
              <w:noProof/>
            </w:rPr>
            <w:fldChar w:fldCharType="begin"/>
          </w:r>
          <w:r>
            <w:rPr>
              <w:noProof/>
            </w:rPr>
            <w:instrText xml:space="preserve"> HYPERLINK \l "_Toc468442972" </w:instrText>
          </w:r>
          <w:ins w:id="54" w:author="Михаил гостев" w:date="2016-12-07T09:45:00Z">
            <w:r>
              <w:rPr>
                <w:noProof/>
              </w:rPr>
            </w:r>
          </w:ins>
          <w:r>
            <w:rPr>
              <w:noProof/>
            </w:rPr>
            <w:fldChar w:fldCharType="separate"/>
          </w:r>
          <w:r w:rsidR="007C1B7D" w:rsidRPr="00D25FF8">
            <w:rPr>
              <w:rStyle w:val="Hyperlink"/>
              <w:noProof/>
              <w:lang w:val="en-US"/>
            </w:rPr>
            <w:t>Syntax</w:t>
          </w:r>
          <w:r w:rsidR="007C1B7D">
            <w:rPr>
              <w:noProof/>
              <w:webHidden/>
            </w:rPr>
            <w:tab/>
          </w:r>
          <w:r w:rsidR="00196E1D">
            <w:rPr>
              <w:noProof/>
              <w:webHidden/>
            </w:rPr>
            <w:fldChar w:fldCharType="begin"/>
          </w:r>
          <w:r w:rsidR="007C1B7D">
            <w:rPr>
              <w:noProof/>
              <w:webHidden/>
            </w:rPr>
            <w:instrText xml:space="preserve"> PAGEREF _Toc468442972 \h </w:instrText>
          </w:r>
          <w:r w:rsidR="00196E1D">
            <w:rPr>
              <w:noProof/>
              <w:webHidden/>
            </w:rPr>
          </w:r>
          <w:r w:rsidR="00196E1D">
            <w:rPr>
              <w:noProof/>
              <w:webHidden/>
            </w:rPr>
            <w:fldChar w:fldCharType="separate"/>
          </w:r>
          <w:ins w:id="55" w:author="Михаил гостев" w:date="2016-12-07T09:47:00Z">
            <w:r>
              <w:rPr>
                <w:noProof/>
                <w:webHidden/>
              </w:rPr>
              <w:t>7</w:t>
            </w:r>
          </w:ins>
          <w:del w:id="56" w:author="Михаил гостев" w:date="2016-12-07T09:41:00Z">
            <w:r w:rsidR="00A46D26" w:rsidDel="00FE610C">
              <w:rPr>
                <w:noProof/>
                <w:webHidden/>
              </w:rPr>
              <w:delText>6</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"_Toc468442973" </w:instrText>
          </w:r>
          <w:ins w:id="57" w:author="Михаил гостев" w:date="2016-12-07T09:45:00Z">
            <w:r>
              <w:rPr>
                <w:noProof/>
              </w:rPr>
            </w:r>
          </w:ins>
          <w:r>
            <w:rPr>
              <w:noProof/>
            </w:rPr>
            <w:fldChar w:fldCharType="separate"/>
          </w:r>
          <w:r w:rsidR="007C1B7D" w:rsidRPr="00D25FF8">
            <w:rPr>
              <w:rStyle w:val="Hyperlink"/>
              <w:noProof/>
              <w:lang w:val="en-US"/>
            </w:rPr>
            <w:t>Comment</w:t>
          </w:r>
          <w:r w:rsidR="007C1B7D">
            <w:rPr>
              <w:noProof/>
              <w:webHidden/>
            </w:rPr>
            <w:tab/>
          </w:r>
          <w:r w:rsidR="00196E1D">
            <w:rPr>
              <w:noProof/>
              <w:webHidden/>
            </w:rPr>
            <w:fldChar w:fldCharType="begin"/>
          </w:r>
          <w:r w:rsidR="007C1B7D">
            <w:rPr>
              <w:noProof/>
              <w:webHidden/>
            </w:rPr>
            <w:instrText xml:space="preserve"> PAGEREF _Toc468442973 \h </w:instrText>
          </w:r>
          <w:r w:rsidR="00196E1D">
            <w:rPr>
              <w:noProof/>
              <w:webHidden/>
            </w:rPr>
          </w:r>
          <w:r w:rsidR="00196E1D">
            <w:rPr>
              <w:noProof/>
              <w:webHidden/>
            </w:rPr>
            <w:fldChar w:fldCharType="separate"/>
          </w:r>
          <w:ins w:id="58" w:author="Михаил гостев" w:date="2016-12-07T09:47:00Z">
            <w:r>
              <w:rPr>
                <w:noProof/>
                <w:webHidden/>
              </w:rPr>
              <w:t>7</w:t>
            </w:r>
          </w:ins>
          <w:del w:id="59" w:author="Михаил гостев" w:date="2016-12-07T09:41:00Z">
            <w:r w:rsidR="00A46D26" w:rsidDel="00FE610C">
              <w:rPr>
                <w:noProof/>
                <w:webHidden/>
              </w:rPr>
              <w:delText>6</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"_Toc468442974" </w:instrText>
          </w:r>
          <w:ins w:id="60" w:author="Михаил гостев" w:date="2016-12-07T09:45:00Z">
            <w:r>
              <w:rPr>
                <w:noProof/>
              </w:rPr>
            </w:r>
          </w:ins>
          <w:r>
            <w:rPr>
              <w:noProof/>
            </w:rPr>
            <w:fldChar w:fldCharType="separate"/>
          </w:r>
          <w:r w:rsidR="007C1B7D" w:rsidRPr="00D25FF8">
            <w:rPr>
              <w:rStyle w:val="Hyperlink"/>
              <w:noProof/>
              <w:lang w:val="en-US"/>
            </w:rPr>
            <w:t>Page document</w:t>
          </w:r>
          <w:r w:rsidR="007C1B7D">
            <w:rPr>
              <w:noProof/>
              <w:webHidden/>
            </w:rPr>
            <w:tab/>
          </w:r>
          <w:r w:rsidR="00196E1D">
            <w:rPr>
              <w:noProof/>
              <w:webHidden/>
            </w:rPr>
            <w:fldChar w:fldCharType="begin"/>
          </w:r>
          <w:r w:rsidR="007C1B7D">
            <w:rPr>
              <w:noProof/>
              <w:webHidden/>
            </w:rPr>
            <w:instrText xml:space="preserve"> PAGEREF _Toc468442974 \h </w:instrText>
          </w:r>
          <w:r w:rsidR="00196E1D">
            <w:rPr>
              <w:noProof/>
              <w:webHidden/>
            </w:rPr>
          </w:r>
          <w:r w:rsidR="00196E1D">
            <w:rPr>
              <w:noProof/>
              <w:webHidden/>
            </w:rPr>
            <w:fldChar w:fldCharType="separate"/>
          </w:r>
          <w:ins w:id="61" w:author="Михаил гостев" w:date="2016-12-07T09:47:00Z">
            <w:r>
              <w:rPr>
                <w:noProof/>
                <w:webHidden/>
              </w:rPr>
              <w:t>7</w:t>
            </w:r>
          </w:ins>
          <w:del w:id="62" w:author="Михаил гостев" w:date="2016-12-07T09:41:00Z">
            <w:r w:rsidR="00A46D26" w:rsidDel="00FE610C">
              <w:rPr>
                <w:noProof/>
                <w:webHidden/>
              </w:rPr>
              <w:delText>6</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"_Toc468442975" </w:instrText>
          </w:r>
          <w:ins w:id="63" w:author="Михаил гостев" w:date="2016-12-07T09:45:00Z">
            <w:r>
              <w:rPr>
                <w:noProof/>
              </w:rPr>
            </w:r>
          </w:ins>
          <w:r>
            <w:rPr>
              <w:noProof/>
            </w:rPr>
            <w:fldChar w:fldCharType="separate"/>
          </w:r>
          <w:r w:rsidR="007C1B7D" w:rsidRPr="00D25FF8">
            <w:rPr>
              <w:rStyle w:val="Hyperlink"/>
              <w:noProof/>
              <w:lang w:val="en-US"/>
            </w:rPr>
            <w:t>Page document headers</w:t>
          </w:r>
          <w:r w:rsidR="007C1B7D">
            <w:rPr>
              <w:noProof/>
              <w:webHidden/>
            </w:rPr>
            <w:tab/>
          </w:r>
          <w:r w:rsidR="00196E1D">
            <w:rPr>
              <w:noProof/>
              <w:webHidden/>
            </w:rPr>
            <w:fldChar w:fldCharType="begin"/>
          </w:r>
          <w:r w:rsidR="007C1B7D">
            <w:rPr>
              <w:noProof/>
              <w:webHidden/>
            </w:rPr>
            <w:instrText xml:space="preserve"> PAGEREF _Toc468442975 \h </w:instrText>
          </w:r>
          <w:r w:rsidR="00196E1D">
            <w:rPr>
              <w:noProof/>
              <w:webHidden/>
            </w:rPr>
          </w:r>
          <w:r w:rsidR="00196E1D">
            <w:rPr>
              <w:noProof/>
              <w:webHidden/>
            </w:rPr>
            <w:fldChar w:fldCharType="separate"/>
          </w:r>
          <w:ins w:id="64" w:author="Михаил гостев" w:date="2016-12-07T09:47:00Z">
            <w:r>
              <w:rPr>
                <w:noProof/>
                <w:webHidden/>
              </w:rPr>
              <w:t>7</w:t>
            </w:r>
          </w:ins>
          <w:del w:id="65" w:author="Михаил гостев" w:date="2016-12-07T09:41:00Z">
            <w:r w:rsidR="00A46D26" w:rsidDel="00FE610C">
              <w:rPr>
                <w:noProof/>
                <w:webHidden/>
              </w:rPr>
              <w:delText>6</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"_Toc468442976" </w:instrText>
          </w:r>
          <w:ins w:id="66" w:author="Михаил гостев" w:date="2016-12-07T09:45:00Z">
            <w:r>
              <w:rPr>
                <w:noProof/>
              </w:rPr>
            </w:r>
          </w:ins>
          <w:r>
            <w:rPr>
              <w:noProof/>
            </w:rPr>
            <w:fldChar w:fldCharType="separate"/>
          </w:r>
          <w:r w:rsidR="007C1B7D" w:rsidRPr="00D25FF8">
            <w:rPr>
              <w:rStyle w:val="Hyperlink"/>
              <w:noProof/>
              <w:lang w:val="en-US"/>
            </w:rPr>
            <w:t>Submission</w:t>
          </w:r>
          <w:r w:rsidR="007C1B7D">
            <w:rPr>
              <w:noProof/>
              <w:webHidden/>
            </w:rPr>
            <w:tab/>
          </w:r>
          <w:r w:rsidR="00196E1D">
            <w:rPr>
              <w:noProof/>
              <w:webHidden/>
            </w:rPr>
            <w:fldChar w:fldCharType="begin"/>
          </w:r>
          <w:r w:rsidR="007C1B7D">
            <w:rPr>
              <w:noProof/>
              <w:webHidden/>
            </w:rPr>
            <w:instrText xml:space="preserve"> PAGEREF _Toc468442976 \h </w:instrText>
          </w:r>
          <w:r w:rsidR="00196E1D">
            <w:rPr>
              <w:noProof/>
              <w:webHidden/>
            </w:rPr>
          </w:r>
          <w:r w:rsidR="00196E1D">
            <w:rPr>
              <w:noProof/>
              <w:webHidden/>
            </w:rPr>
            <w:fldChar w:fldCharType="separate"/>
          </w:r>
          <w:ins w:id="67" w:author="Михаил гостев" w:date="2016-12-07T09:47:00Z">
            <w:r>
              <w:rPr>
                <w:noProof/>
                <w:webHidden/>
              </w:rPr>
              <w:t>8</w:t>
            </w:r>
          </w:ins>
          <w:del w:id="68" w:author="Михаил гостев" w:date="2016-12-07T09:41:00Z">
            <w:r w:rsidR="00A46D26" w:rsidDel="00FE610C">
              <w:rPr>
                <w:noProof/>
                <w:webHidden/>
              </w:rPr>
              <w:delText>7</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"_Toc468442977" </w:instrText>
          </w:r>
          <w:ins w:id="69" w:author="Михаил гостев" w:date="2016-12-07T09:45:00Z">
            <w:r>
              <w:rPr>
                <w:noProof/>
              </w:rPr>
            </w:r>
          </w:ins>
          <w:r>
            <w:rPr>
              <w:noProof/>
            </w:rPr>
            <w:fldChar w:fldCharType="separate"/>
          </w:r>
          <w:r w:rsidR="007C1B7D" w:rsidRPr="00D25FF8">
            <w:rPr>
              <w:rStyle w:val="Hyperlink"/>
              <w:noProof/>
              <w:lang w:val="en-US"/>
            </w:rPr>
            <w:t>Section</w:t>
          </w:r>
          <w:r w:rsidR="007C1B7D">
            <w:rPr>
              <w:noProof/>
              <w:webHidden/>
            </w:rPr>
            <w:tab/>
          </w:r>
          <w:r w:rsidR="00196E1D">
            <w:rPr>
              <w:noProof/>
              <w:webHidden/>
            </w:rPr>
            <w:fldChar w:fldCharType="begin"/>
          </w:r>
          <w:r w:rsidR="007C1B7D">
            <w:rPr>
              <w:noProof/>
              <w:webHidden/>
            </w:rPr>
            <w:instrText xml:space="preserve"> PAGEREF _Toc468442977 \h </w:instrText>
          </w:r>
          <w:r w:rsidR="00196E1D">
            <w:rPr>
              <w:noProof/>
              <w:webHidden/>
            </w:rPr>
          </w:r>
          <w:r w:rsidR="00196E1D">
            <w:rPr>
              <w:noProof/>
              <w:webHidden/>
            </w:rPr>
            <w:fldChar w:fldCharType="separate"/>
          </w:r>
          <w:ins w:id="70" w:author="Михаил гостев" w:date="2016-12-07T09:47:00Z">
            <w:r>
              <w:rPr>
                <w:noProof/>
                <w:webHidden/>
              </w:rPr>
              <w:t>9</w:t>
            </w:r>
          </w:ins>
          <w:del w:id="71" w:author="Михаил гостев" w:date="2016-12-07T09:41:00Z">
            <w:r w:rsidR="00A46D26" w:rsidDel="00FE610C">
              <w:rPr>
                <w:noProof/>
                <w:webHidden/>
              </w:rPr>
              <w:delText>8</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"_Toc468442978" </w:instrText>
          </w:r>
          <w:ins w:id="72" w:author="Михаил гостев" w:date="2016-12-07T09:45:00Z">
            <w:r>
              <w:rPr>
                <w:noProof/>
              </w:rPr>
            </w:r>
          </w:ins>
          <w:r>
            <w:rPr>
              <w:noProof/>
            </w:rPr>
            <w:fldChar w:fldCharType="separate"/>
          </w:r>
          <w:r w:rsidR="007C1B7D" w:rsidRPr="00D25FF8">
            <w:rPr>
              <w:rStyle w:val="Hyperlink"/>
              <w:noProof/>
              <w:lang w:val="en-US"/>
            </w:rPr>
            <w:t>Subsections</w:t>
          </w:r>
          <w:r w:rsidR="007C1B7D">
            <w:rPr>
              <w:noProof/>
              <w:webHidden/>
            </w:rPr>
            <w:tab/>
          </w:r>
          <w:r w:rsidR="00196E1D">
            <w:rPr>
              <w:noProof/>
              <w:webHidden/>
            </w:rPr>
            <w:fldChar w:fldCharType="begin"/>
          </w:r>
          <w:r w:rsidR="007C1B7D">
            <w:rPr>
              <w:noProof/>
              <w:webHidden/>
            </w:rPr>
            <w:instrText xml:space="preserve"> PAGEREF _Toc468442978 \h </w:instrText>
          </w:r>
          <w:r w:rsidR="00196E1D">
            <w:rPr>
              <w:noProof/>
              <w:webHidden/>
            </w:rPr>
          </w:r>
          <w:r w:rsidR="00196E1D">
            <w:rPr>
              <w:noProof/>
              <w:webHidden/>
            </w:rPr>
            <w:fldChar w:fldCharType="separate"/>
          </w:r>
          <w:ins w:id="73" w:author="Михаил гостев" w:date="2016-12-07T09:47:00Z">
            <w:r>
              <w:rPr>
                <w:noProof/>
                <w:webHidden/>
              </w:rPr>
              <w:t>10</w:t>
            </w:r>
          </w:ins>
          <w:del w:id="74" w:author="Михаил гостев" w:date="2016-12-07T09:41:00Z">
            <w:r w:rsidR="00A46D26" w:rsidDel="00FE610C">
              <w:rPr>
                <w:noProof/>
                <w:webHidden/>
              </w:rPr>
              <w:delText>9</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"_Toc468442979" </w:instrText>
          </w:r>
          <w:ins w:id="75" w:author="Михаил гостев" w:date="2016-12-07T09:45:00Z">
            <w:r>
              <w:rPr>
                <w:noProof/>
              </w:rPr>
            </w:r>
          </w:ins>
          <w:r>
            <w:rPr>
              <w:noProof/>
            </w:rPr>
            <w:fldChar w:fldCharType="separate"/>
          </w:r>
          <w:r w:rsidR="007C1B7D" w:rsidRPr="00D25FF8">
            <w:rPr>
              <w:rStyle w:val="Hyperlink"/>
              <w:noProof/>
              <w:lang w:val="en-US"/>
            </w:rPr>
            <w:t>Section table</w:t>
          </w:r>
          <w:r w:rsidR="007C1B7D">
            <w:rPr>
              <w:noProof/>
              <w:webHidden/>
            </w:rPr>
            <w:tab/>
          </w:r>
          <w:r w:rsidR="00196E1D">
            <w:rPr>
              <w:noProof/>
              <w:webHidden/>
            </w:rPr>
            <w:fldChar w:fldCharType="begin"/>
          </w:r>
          <w:r w:rsidR="007C1B7D">
            <w:rPr>
              <w:noProof/>
              <w:webHidden/>
            </w:rPr>
            <w:instrText xml:space="preserve"> PAGEREF _Toc468442979 \h </w:instrText>
          </w:r>
          <w:r w:rsidR="00196E1D">
            <w:rPr>
              <w:noProof/>
              <w:webHidden/>
            </w:rPr>
          </w:r>
          <w:r w:rsidR="00196E1D">
            <w:rPr>
              <w:noProof/>
              <w:webHidden/>
            </w:rPr>
            <w:fldChar w:fldCharType="separate"/>
          </w:r>
          <w:ins w:id="76" w:author="Михаил гостев" w:date="2016-12-07T09:47:00Z">
            <w:r>
              <w:rPr>
                <w:noProof/>
                <w:webHidden/>
              </w:rPr>
              <w:t>11</w:t>
            </w:r>
          </w:ins>
          <w:del w:id="77" w:author="Михаил гостев" w:date="2016-12-07T09:41:00Z">
            <w:r w:rsidR="00A46D26" w:rsidDel="00FE610C">
              <w:rPr>
                <w:noProof/>
                <w:webHidden/>
              </w:rPr>
              <w:delText>10</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"_Toc468442980" </w:instrText>
          </w:r>
          <w:ins w:id="78" w:author="Михаил гостев" w:date="2016-12-07T09:45:00Z">
            <w:r>
              <w:rPr>
                <w:noProof/>
              </w:rPr>
            </w:r>
          </w:ins>
          <w:r>
            <w:rPr>
              <w:noProof/>
            </w:rPr>
            <w:fldChar w:fldCharType="separate"/>
          </w:r>
          <w:r w:rsidR="007C1B7D" w:rsidRPr="00D25FF8">
            <w:rPr>
              <w:rStyle w:val="Hyperlink"/>
              <w:noProof/>
              <w:lang w:val="en-US"/>
            </w:rPr>
            <w:t>File references</w:t>
          </w:r>
          <w:r w:rsidR="007C1B7D">
            <w:rPr>
              <w:noProof/>
              <w:webHidden/>
            </w:rPr>
            <w:tab/>
          </w:r>
          <w:r w:rsidR="00196E1D">
            <w:rPr>
              <w:noProof/>
              <w:webHidden/>
            </w:rPr>
            <w:fldChar w:fldCharType="begin"/>
          </w:r>
          <w:r w:rsidR="007C1B7D">
            <w:rPr>
              <w:noProof/>
              <w:webHidden/>
            </w:rPr>
            <w:instrText xml:space="preserve"> PAGEREF _Toc468442980 \h </w:instrText>
          </w:r>
          <w:r w:rsidR="00196E1D">
            <w:rPr>
              <w:noProof/>
              <w:webHidden/>
            </w:rPr>
          </w:r>
          <w:r w:rsidR="00196E1D">
            <w:rPr>
              <w:noProof/>
              <w:webHidden/>
            </w:rPr>
            <w:fldChar w:fldCharType="separate"/>
          </w:r>
          <w:ins w:id="79" w:author="Михаил гостев" w:date="2016-12-07T09:47:00Z">
            <w:r>
              <w:rPr>
                <w:noProof/>
                <w:webHidden/>
              </w:rPr>
              <w:t>13</w:t>
            </w:r>
          </w:ins>
          <w:del w:id="80" w:author="Михаил гостев" w:date="2016-12-07T09:41:00Z">
            <w:r w:rsidR="00A46D26" w:rsidDel="00FE610C">
              <w:rPr>
                <w:noProof/>
                <w:webHidden/>
              </w:rPr>
              <w:delText>12</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"_Toc468442981" </w:instrText>
          </w:r>
          <w:ins w:id="81" w:author="Михаил гостев" w:date="2016-12-07T09:45:00Z">
            <w:r>
              <w:rPr>
                <w:noProof/>
              </w:rPr>
            </w:r>
          </w:ins>
          <w:r>
            <w:rPr>
              <w:noProof/>
            </w:rPr>
            <w:fldChar w:fldCharType="separate"/>
          </w:r>
          <w:r w:rsidR="007C1B7D" w:rsidRPr="00D25FF8">
            <w:rPr>
              <w:rStyle w:val="Hyperlink"/>
              <w:noProof/>
              <w:lang w:val="en-US"/>
            </w:rPr>
            <w:t>File reference table</w:t>
          </w:r>
          <w:r w:rsidR="007C1B7D">
            <w:rPr>
              <w:noProof/>
              <w:webHidden/>
            </w:rPr>
            <w:tab/>
          </w:r>
          <w:r w:rsidR="00196E1D">
            <w:rPr>
              <w:noProof/>
              <w:webHidden/>
            </w:rPr>
            <w:fldChar w:fldCharType="begin"/>
          </w:r>
          <w:r w:rsidR="007C1B7D">
            <w:rPr>
              <w:noProof/>
              <w:webHidden/>
            </w:rPr>
            <w:instrText xml:space="preserve"> PAGEREF _Toc468442981 \h </w:instrText>
          </w:r>
          <w:r w:rsidR="00196E1D">
            <w:rPr>
              <w:noProof/>
              <w:webHidden/>
            </w:rPr>
          </w:r>
          <w:r w:rsidR="00196E1D">
            <w:rPr>
              <w:noProof/>
              <w:webHidden/>
            </w:rPr>
            <w:fldChar w:fldCharType="separate"/>
          </w:r>
          <w:ins w:id="82" w:author="Михаил гостев" w:date="2016-12-07T09:47:00Z">
            <w:r>
              <w:rPr>
                <w:noProof/>
                <w:webHidden/>
              </w:rPr>
              <w:t>14</w:t>
            </w:r>
          </w:ins>
          <w:del w:id="83" w:author="Михаил гостев" w:date="2016-12-07T09:41:00Z">
            <w:r w:rsidR="00A46D26" w:rsidDel="00FE610C">
              <w:rPr>
                <w:noProof/>
                <w:webHidden/>
              </w:rPr>
              <w:delText>13</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"_Toc468442982" </w:instrText>
          </w:r>
          <w:ins w:id="84" w:author="Михаил гостев" w:date="2016-12-07T09:45:00Z">
            <w:r>
              <w:rPr>
                <w:noProof/>
              </w:rPr>
            </w:r>
          </w:ins>
          <w:r>
            <w:rPr>
              <w:noProof/>
            </w:rPr>
            <w:fldChar w:fldCharType="separate"/>
          </w:r>
          <w:r w:rsidR="007C1B7D" w:rsidRPr="00D25FF8">
            <w:rPr>
              <w:rStyle w:val="Hyperlink"/>
              <w:noProof/>
              <w:lang w:val="en-US"/>
            </w:rPr>
            <w:t>Links and link table</w:t>
          </w:r>
          <w:r w:rsidR="007C1B7D">
            <w:rPr>
              <w:noProof/>
              <w:webHidden/>
            </w:rPr>
            <w:tab/>
          </w:r>
          <w:r w:rsidR="00196E1D">
            <w:rPr>
              <w:noProof/>
              <w:webHidden/>
            </w:rPr>
            <w:fldChar w:fldCharType="begin"/>
          </w:r>
          <w:r w:rsidR="007C1B7D">
            <w:rPr>
              <w:noProof/>
              <w:webHidden/>
            </w:rPr>
            <w:instrText xml:space="preserve"> PAGEREF _Toc468442982 \h </w:instrText>
          </w:r>
          <w:r w:rsidR="00196E1D">
            <w:rPr>
              <w:noProof/>
              <w:webHidden/>
            </w:rPr>
          </w:r>
          <w:r w:rsidR="00196E1D">
            <w:rPr>
              <w:noProof/>
              <w:webHidden/>
            </w:rPr>
            <w:fldChar w:fldCharType="separate"/>
          </w:r>
          <w:ins w:id="85" w:author="Михаил гостев" w:date="2016-12-07T09:47:00Z">
            <w:r>
              <w:rPr>
                <w:noProof/>
                <w:webHidden/>
              </w:rPr>
              <w:t>16</w:t>
            </w:r>
          </w:ins>
          <w:del w:id="86" w:author="Михаил гостев" w:date="2016-12-07T09:41:00Z">
            <w:r w:rsidR="00A46D26" w:rsidDel="00FE610C">
              <w:rPr>
                <w:noProof/>
                <w:webHidden/>
              </w:rPr>
              <w:delText>15</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"_Toc468442983" </w:instrText>
          </w:r>
          <w:ins w:id="87" w:author="Михаил гостев" w:date="2016-12-07T09:45:00Z">
            <w:r>
              <w:rPr>
                <w:noProof/>
              </w:rPr>
            </w:r>
          </w:ins>
          <w:r>
            <w:rPr>
              <w:noProof/>
            </w:rPr>
            <w:fldChar w:fldCharType="separate"/>
          </w:r>
          <w:r w:rsidR="007C1B7D" w:rsidRPr="00D25FF8">
            <w:rPr>
              <w:rStyle w:val="Hyperlink"/>
              <w:noProof/>
              <w:lang w:val="en-US"/>
            </w:rPr>
            <w:t>Attributes</w:t>
          </w:r>
          <w:r w:rsidR="007C1B7D">
            <w:rPr>
              <w:noProof/>
              <w:webHidden/>
            </w:rPr>
            <w:tab/>
          </w:r>
          <w:r w:rsidR="00196E1D">
            <w:rPr>
              <w:noProof/>
              <w:webHidden/>
            </w:rPr>
            <w:fldChar w:fldCharType="begin"/>
          </w:r>
          <w:r w:rsidR="007C1B7D">
            <w:rPr>
              <w:noProof/>
              <w:webHidden/>
            </w:rPr>
            <w:instrText xml:space="preserve"> PAGEREF _Toc468442983 \h </w:instrText>
          </w:r>
          <w:r w:rsidR="00196E1D">
            <w:rPr>
              <w:noProof/>
              <w:webHidden/>
            </w:rPr>
          </w:r>
          <w:r w:rsidR="00196E1D">
            <w:rPr>
              <w:noProof/>
              <w:webHidden/>
            </w:rPr>
            <w:fldChar w:fldCharType="separate"/>
          </w:r>
          <w:ins w:id="88" w:author="Михаил гостев" w:date="2016-12-07T09:47:00Z">
            <w:r>
              <w:rPr>
                <w:noProof/>
                <w:webHidden/>
              </w:rPr>
              <w:t>18</w:t>
            </w:r>
          </w:ins>
          <w:del w:id="89" w:author="Михаил гостев" w:date="2016-12-07T09:41:00Z">
            <w:r w:rsidR="00A46D26" w:rsidDel="00FE610C">
              <w:rPr>
                <w:noProof/>
                <w:webHidden/>
              </w:rPr>
              <w:delText>17</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"_Toc468442984" </w:instrText>
          </w:r>
          <w:ins w:id="90" w:author="Михаил гостев" w:date="2016-12-07T09:45:00Z">
            <w:r>
              <w:rPr>
                <w:noProof/>
              </w:rPr>
            </w:r>
          </w:ins>
          <w:r>
            <w:rPr>
              <w:noProof/>
            </w:rPr>
            <w:fldChar w:fldCharType="separate"/>
          </w:r>
          <w:r w:rsidR="007C1B7D" w:rsidRPr="00D25FF8">
            <w:rPr>
              <w:rStyle w:val="Hyperlink"/>
              <w:noProof/>
              <w:lang w:val="en-US"/>
            </w:rPr>
            <w:t>References</w:t>
          </w:r>
          <w:r w:rsidR="007C1B7D">
            <w:rPr>
              <w:noProof/>
              <w:webHidden/>
            </w:rPr>
            <w:tab/>
          </w:r>
          <w:r w:rsidR="00196E1D">
            <w:rPr>
              <w:noProof/>
              <w:webHidden/>
            </w:rPr>
            <w:fldChar w:fldCharType="begin"/>
          </w:r>
          <w:r w:rsidR="007C1B7D">
            <w:rPr>
              <w:noProof/>
              <w:webHidden/>
            </w:rPr>
            <w:instrText xml:space="preserve"> PAGEREF _Toc468442984 \h </w:instrText>
          </w:r>
          <w:r w:rsidR="00196E1D">
            <w:rPr>
              <w:noProof/>
              <w:webHidden/>
            </w:rPr>
          </w:r>
          <w:r w:rsidR="00196E1D">
            <w:rPr>
              <w:noProof/>
              <w:webHidden/>
            </w:rPr>
            <w:fldChar w:fldCharType="separate"/>
          </w:r>
          <w:ins w:id="91" w:author="Михаил гостев" w:date="2016-12-07T09:47:00Z">
            <w:r>
              <w:rPr>
                <w:noProof/>
                <w:webHidden/>
              </w:rPr>
              <w:t>19</w:t>
            </w:r>
          </w:ins>
          <w:del w:id="92" w:author="Михаил гостев" w:date="2016-12-07T09:41:00Z">
            <w:r w:rsidR="00A46D26" w:rsidDel="00FE610C">
              <w:rPr>
                <w:noProof/>
                <w:webHidden/>
              </w:rPr>
              <w:delText>18</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"_Toc468442985" </w:instrText>
          </w:r>
          <w:ins w:id="93" w:author="Михаил гостев" w:date="2016-12-07T09:45:00Z">
            <w:r>
              <w:rPr>
                <w:noProof/>
              </w:rPr>
            </w:r>
          </w:ins>
          <w:r>
            <w:rPr>
              <w:noProof/>
            </w:rPr>
            <w:fldChar w:fldCharType="separate"/>
          </w:r>
          <w:r w:rsidR="007C1B7D" w:rsidRPr="00D25FF8">
            <w:rPr>
              <w:rStyle w:val="Hyperlink"/>
              <w:noProof/>
              <w:lang w:val="en-US"/>
            </w:rPr>
            <w:t>Name qualifiers</w:t>
          </w:r>
          <w:r w:rsidR="007C1B7D">
            <w:rPr>
              <w:noProof/>
              <w:webHidden/>
            </w:rPr>
            <w:tab/>
          </w:r>
          <w:r w:rsidR="00196E1D">
            <w:rPr>
              <w:noProof/>
              <w:webHidden/>
            </w:rPr>
            <w:fldChar w:fldCharType="begin"/>
          </w:r>
          <w:r w:rsidR="007C1B7D">
            <w:rPr>
              <w:noProof/>
              <w:webHidden/>
            </w:rPr>
            <w:instrText xml:space="preserve"> PAGEREF _Toc468442985 \h </w:instrText>
          </w:r>
          <w:r w:rsidR="00196E1D">
            <w:rPr>
              <w:noProof/>
              <w:webHidden/>
            </w:rPr>
          </w:r>
          <w:r w:rsidR="00196E1D">
            <w:rPr>
              <w:noProof/>
              <w:webHidden/>
            </w:rPr>
            <w:fldChar w:fldCharType="separate"/>
          </w:r>
          <w:ins w:id="94" w:author="Михаил гостев" w:date="2016-12-07T09:47:00Z">
            <w:r>
              <w:rPr>
                <w:noProof/>
                <w:webHidden/>
              </w:rPr>
              <w:t>20</w:t>
            </w:r>
          </w:ins>
          <w:del w:id="95" w:author="Михаил гостев" w:date="2016-12-07T09:41:00Z">
            <w:r w:rsidR="00A46D26" w:rsidDel="00FE610C">
              <w:rPr>
                <w:noProof/>
                <w:webHidden/>
              </w:rPr>
              <w:delText>19</w:delText>
            </w:r>
          </w:del>
          <w:r w:rsidR="00196E1D">
            <w:rPr>
              <w:noProof/>
              <w:webHidden/>
            </w:rPr>
            <w:fldChar w:fldCharType="end"/>
          </w:r>
          <w:r>
            <w:rPr>
              <w:noProof/>
            </w:rPr>
            <w:fldChar w:fldCharType="end"/>
          </w:r>
        </w:p>
        <w:p w:rsidR="007C1B7D" w:rsidRDefault="00FE610C">
          <w:pPr>
            <w:pStyle w:val="TOC2"/>
            <w:tabs>
              <w:tab w:val="right" w:leader="dot" w:pos="9345"/>
            </w:tabs>
            <w:rPr>
              <w:rFonts w:eastAsiaTheme="minorEastAsia"/>
              <w:noProof/>
              <w:sz w:val="22"/>
              <w:lang w:eastAsia="ru-RU"/>
            </w:rPr>
          </w:pPr>
          <w:r>
            <w:rPr>
              <w:noProof/>
            </w:rPr>
            <w:fldChar w:fldCharType="begin"/>
          </w:r>
          <w:r>
            <w:rPr>
              <w:noProof/>
            </w:rPr>
            <w:instrText xml:space="preserve"> HYPERLINK \l "_Toc468442986" </w:instrText>
          </w:r>
          <w:ins w:id="96" w:author="Михаил гостев" w:date="2016-12-07T09:45:00Z">
            <w:r>
              <w:rPr>
                <w:noProof/>
              </w:rPr>
            </w:r>
          </w:ins>
          <w:r>
            <w:rPr>
              <w:noProof/>
            </w:rPr>
            <w:fldChar w:fldCharType="separate"/>
          </w:r>
          <w:r w:rsidR="007C1B7D" w:rsidRPr="00D25FF8">
            <w:rPr>
              <w:rStyle w:val="Hyperlink"/>
              <w:noProof/>
              <w:lang w:val="en-US"/>
            </w:rPr>
            <w:t>Value qualifiers</w:t>
          </w:r>
          <w:r w:rsidR="007C1B7D">
            <w:rPr>
              <w:noProof/>
              <w:webHidden/>
            </w:rPr>
            <w:tab/>
          </w:r>
          <w:r w:rsidR="00196E1D">
            <w:rPr>
              <w:noProof/>
              <w:webHidden/>
            </w:rPr>
            <w:fldChar w:fldCharType="begin"/>
          </w:r>
          <w:r w:rsidR="007C1B7D">
            <w:rPr>
              <w:noProof/>
              <w:webHidden/>
            </w:rPr>
            <w:instrText xml:space="preserve"> PAGEREF _Toc468442986 \h </w:instrText>
          </w:r>
          <w:r w:rsidR="00196E1D">
            <w:rPr>
              <w:noProof/>
              <w:webHidden/>
            </w:rPr>
          </w:r>
          <w:r w:rsidR="00196E1D">
            <w:rPr>
              <w:noProof/>
              <w:webHidden/>
            </w:rPr>
            <w:fldChar w:fldCharType="separate"/>
          </w:r>
          <w:ins w:id="97" w:author="Михаил гостев" w:date="2016-12-07T09:47:00Z">
            <w:r>
              <w:rPr>
                <w:noProof/>
                <w:webHidden/>
              </w:rPr>
              <w:t>21</w:t>
            </w:r>
          </w:ins>
          <w:del w:id="98" w:author="Михаил гостев" w:date="2016-12-07T09:41:00Z">
            <w:r w:rsidR="00A46D26" w:rsidDel="00FE610C">
              <w:rPr>
                <w:noProof/>
                <w:webHidden/>
              </w:rPr>
              <w:delText>20</w:delText>
            </w:r>
          </w:del>
          <w:r w:rsidR="00196E1D">
            <w:rPr>
              <w:noProof/>
              <w:webHidden/>
            </w:rPr>
            <w:fldChar w:fldCharType="end"/>
          </w:r>
          <w:r>
            <w:rPr>
              <w:noProof/>
            </w:rPr>
            <w:fldChar w:fldCharType="end"/>
          </w:r>
        </w:p>
        <w:p w:rsidR="007C1B7D" w:rsidRDefault="00FE610C">
          <w:pPr>
            <w:pStyle w:val="TOC1"/>
            <w:tabs>
              <w:tab w:val="right" w:leader="dot" w:pos="9345"/>
            </w:tabs>
            <w:rPr>
              <w:rFonts w:eastAsiaTheme="minorEastAsia"/>
              <w:noProof/>
              <w:sz w:val="22"/>
              <w:lang w:eastAsia="ru-RU"/>
            </w:rPr>
          </w:pPr>
          <w:r>
            <w:rPr>
              <w:noProof/>
            </w:rPr>
            <w:fldChar w:fldCharType="begin"/>
          </w:r>
          <w:r>
            <w:rPr>
              <w:noProof/>
            </w:rPr>
            <w:instrText xml:space="preserve"> HYPERLINK \l "_Toc468442987" </w:instrText>
          </w:r>
          <w:ins w:id="99" w:author="Михаил гостев" w:date="2016-12-07T09:45:00Z">
            <w:r>
              <w:rPr>
                <w:noProof/>
              </w:rPr>
            </w:r>
          </w:ins>
          <w:r>
            <w:rPr>
              <w:noProof/>
            </w:rPr>
            <w:fldChar w:fldCharType="separate"/>
          </w:r>
          <w:r w:rsidR="007C1B7D" w:rsidRPr="00D25FF8">
            <w:rPr>
              <w:rStyle w:val="Hyperlink"/>
              <w:noProof/>
              <w:lang w:val="en-US"/>
            </w:rPr>
            <w:t>All-in-one example</w:t>
          </w:r>
          <w:r w:rsidR="007C1B7D">
            <w:rPr>
              <w:noProof/>
              <w:webHidden/>
            </w:rPr>
            <w:tab/>
          </w:r>
          <w:r w:rsidR="00196E1D">
            <w:rPr>
              <w:noProof/>
              <w:webHidden/>
            </w:rPr>
            <w:fldChar w:fldCharType="begin"/>
          </w:r>
          <w:r w:rsidR="007C1B7D">
            <w:rPr>
              <w:noProof/>
              <w:webHidden/>
            </w:rPr>
            <w:instrText xml:space="preserve"> PAGEREF _Toc468442987 \h </w:instrText>
          </w:r>
          <w:r w:rsidR="00196E1D">
            <w:rPr>
              <w:noProof/>
              <w:webHidden/>
            </w:rPr>
          </w:r>
          <w:r w:rsidR="00196E1D">
            <w:rPr>
              <w:noProof/>
              <w:webHidden/>
            </w:rPr>
            <w:fldChar w:fldCharType="separate"/>
          </w:r>
          <w:ins w:id="100" w:author="Михаил гостев" w:date="2016-12-07T09:47:00Z">
            <w:r>
              <w:rPr>
                <w:noProof/>
                <w:webHidden/>
              </w:rPr>
              <w:t>24</w:t>
            </w:r>
          </w:ins>
          <w:del w:id="101" w:author="Михаил гостев" w:date="2016-12-07T09:41:00Z">
            <w:r w:rsidR="00A46D26" w:rsidDel="00FE610C">
              <w:rPr>
                <w:noProof/>
                <w:webHidden/>
              </w:rPr>
              <w:delText>23</w:delText>
            </w:r>
          </w:del>
          <w:r w:rsidR="00196E1D">
            <w:rPr>
              <w:noProof/>
              <w:webHidden/>
            </w:rPr>
            <w:fldChar w:fldCharType="end"/>
          </w:r>
          <w:r>
            <w:rPr>
              <w:noProof/>
            </w:rPr>
            <w:fldChar w:fldCharType="end"/>
          </w:r>
        </w:p>
        <w:p w:rsidR="000A67CD" w:rsidRPr="007C1B7D" w:rsidRDefault="00196E1D">
          <w:r>
            <w:rPr>
              <w:sz w:val="28"/>
            </w:rPr>
            <w:fldChar w:fldCharType="end"/>
          </w:r>
        </w:p>
      </w:sdtContent>
    </w:sdt>
    <w:p w:rsidR="000A67CD" w:rsidRDefault="000A67CD" w:rsidP="000A67CD">
      <w:pPr>
        <w:pStyle w:val="Heading1"/>
        <w:rPr>
          <w:lang w:val="en-US"/>
        </w:rPr>
      </w:pPr>
      <w:bookmarkStart w:id="102" w:name="_Toc468442957"/>
      <w:r>
        <w:rPr>
          <w:lang w:val="en-US"/>
        </w:rPr>
        <w:lastRenderedPageBreak/>
        <w:t>Introduction</w:t>
      </w:r>
      <w:bookmarkEnd w:id="102"/>
    </w:p>
    <w:p w:rsidR="00E72DB5" w:rsidRDefault="00E72DB5">
      <w:pPr>
        <w:rPr>
          <w:lang w:val="en-US"/>
        </w:rPr>
      </w:pPr>
      <w:r>
        <w:rPr>
          <w:lang w:val="en-US"/>
        </w:rPr>
        <w:t>Page system can be considered as a</w:t>
      </w:r>
      <w:r w:rsidR="007C1B7D">
        <w:rPr>
          <w:lang w:val="en-US"/>
        </w:rPr>
        <w:t xml:space="preserve"> combination of the</w:t>
      </w:r>
      <w:r>
        <w:rPr>
          <w:lang w:val="en-US"/>
        </w:rPr>
        <w:t xml:space="preserve"> Page Model (PM) and a set of formats to describe this model such as Page-Tab, </w:t>
      </w:r>
      <w:r>
        <w:rPr>
          <w:noProof/>
          <w:lang w:val="en-US"/>
        </w:rPr>
        <w:t>PageML</w:t>
      </w:r>
      <w:r>
        <w:rPr>
          <w:lang w:val="en-US"/>
        </w:rPr>
        <w:t xml:space="preserve"> and Page-JSON.</w:t>
      </w:r>
    </w:p>
    <w:p w:rsidR="000A67CD" w:rsidRDefault="000A67CD" w:rsidP="000A67CD">
      <w:pPr>
        <w:pStyle w:val="Heading1"/>
        <w:rPr>
          <w:lang w:val="en-US"/>
        </w:rPr>
      </w:pPr>
      <w:bookmarkStart w:id="103" w:name="_Toc468442958"/>
      <w:r>
        <w:rPr>
          <w:lang w:val="en-US"/>
        </w:rPr>
        <w:t>Terms and definitions</w:t>
      </w:r>
      <w:bookmarkEnd w:id="103"/>
    </w:p>
    <w:p w:rsidR="00E72DB5" w:rsidRDefault="00E72DB5" w:rsidP="000A67CD">
      <w:pPr>
        <w:pStyle w:val="Heading2"/>
        <w:rPr>
          <w:lang w:val="en-US"/>
        </w:rPr>
      </w:pPr>
      <w:bookmarkStart w:id="104" w:name="_Toc468442959"/>
      <w:r>
        <w:rPr>
          <w:lang w:val="en-US"/>
        </w:rPr>
        <w:t>Page-Model</w:t>
      </w:r>
      <w:bookmarkEnd w:id="104"/>
    </w:p>
    <w:p w:rsidR="00E72DB5" w:rsidRPr="008E2BAF" w:rsidRDefault="009A0E39">
      <w:pPr>
        <w:rPr>
          <w:lang w:val="en-US"/>
        </w:rPr>
      </w:pPr>
      <w:r>
        <w:rPr>
          <w:noProof/>
          <w:lang w:val="en-US"/>
        </w:rPr>
        <w:drawing>
          <wp:inline distT="0" distB="0" distL="0" distR="0">
            <wp:extent cx="5940425" cy="6253480"/>
            <wp:effectExtent l="19050" t="0" r="3175" b="0"/>
            <wp:docPr id="2" name="Рисунок 1" descr="PM-UM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UML3.PNG"/>
                    <pic:cNvPicPr/>
                  </pic:nvPicPr>
                  <pic:blipFill>
                    <a:blip r:embed="rId8" cstate="print"/>
                    <a:stretch>
                      <a:fillRect/>
                    </a:stretch>
                  </pic:blipFill>
                  <pic:spPr>
                    <a:xfrm>
                      <a:off x="0" y="0"/>
                      <a:ext cx="5940425" cy="6253480"/>
                    </a:xfrm>
                    <a:prstGeom prst="rect">
                      <a:avLst/>
                    </a:prstGeom>
                  </pic:spPr>
                </pic:pic>
              </a:graphicData>
            </a:graphic>
          </wp:inline>
        </w:drawing>
      </w:r>
    </w:p>
    <w:p w:rsidR="00E72DB5" w:rsidRDefault="00E72DB5">
      <w:pPr>
        <w:rPr>
          <w:lang w:val="en-US"/>
        </w:rPr>
      </w:pPr>
    </w:p>
    <w:p w:rsidR="00E72DB5" w:rsidRDefault="00E72DB5" w:rsidP="000A67CD">
      <w:pPr>
        <w:pStyle w:val="Heading2"/>
        <w:rPr>
          <w:lang w:val="en-US"/>
        </w:rPr>
      </w:pPr>
      <w:bookmarkStart w:id="105" w:name="_Toc468442960"/>
      <w:r>
        <w:rPr>
          <w:lang w:val="en-US"/>
        </w:rPr>
        <w:t>Page document</w:t>
      </w:r>
      <w:bookmarkEnd w:id="105"/>
    </w:p>
    <w:p w:rsidR="00E72DB5" w:rsidRDefault="00E72DB5">
      <w:pPr>
        <w:rPr>
          <w:lang w:val="en-US"/>
        </w:rPr>
      </w:pPr>
      <w:r>
        <w:rPr>
          <w:lang w:val="en-US"/>
        </w:rPr>
        <w:t>PD is a single piece of data containing one or more submissions</w:t>
      </w:r>
    </w:p>
    <w:p w:rsidR="00CB5F1C" w:rsidRDefault="00CB5F1C" w:rsidP="000A67CD">
      <w:pPr>
        <w:pStyle w:val="Heading2"/>
        <w:rPr>
          <w:lang w:val="en-US"/>
        </w:rPr>
      </w:pPr>
      <w:bookmarkStart w:id="106" w:name="_Toc468442961"/>
      <w:r>
        <w:rPr>
          <w:lang w:val="en-US"/>
        </w:rPr>
        <w:lastRenderedPageBreak/>
        <w:t>Accession number</w:t>
      </w:r>
      <w:bookmarkEnd w:id="106"/>
    </w:p>
    <w:p w:rsidR="00CB5F1C" w:rsidRDefault="007C1B7D">
      <w:pPr>
        <w:rPr>
          <w:lang w:val="en-US"/>
        </w:rPr>
      </w:pPr>
      <w:r>
        <w:rPr>
          <w:lang w:val="en-US"/>
        </w:rPr>
        <w:t>An a</w:t>
      </w:r>
      <w:r w:rsidR="00CB5F1C">
        <w:rPr>
          <w:lang w:val="en-US"/>
        </w:rPr>
        <w:t>ccession number</w:t>
      </w:r>
      <w:r w:rsidR="000E44FA">
        <w:rPr>
          <w:lang w:val="en-US"/>
        </w:rPr>
        <w:t xml:space="preserve"> (or just </w:t>
      </w:r>
      <w:r>
        <w:rPr>
          <w:lang w:val="en-US"/>
        </w:rPr>
        <w:t xml:space="preserve">an </w:t>
      </w:r>
      <w:r w:rsidR="000E44FA">
        <w:rPr>
          <w:lang w:val="en-US"/>
        </w:rPr>
        <w:t>accession)</w:t>
      </w:r>
      <w:r w:rsidR="00CB5F1C">
        <w:rPr>
          <w:lang w:val="en-US"/>
        </w:rPr>
        <w:t xml:space="preserve"> is used to identify submissions and section</w:t>
      </w:r>
      <w:r w:rsidR="000E44FA">
        <w:rPr>
          <w:lang w:val="en-US"/>
        </w:rPr>
        <w:t>s</w:t>
      </w:r>
      <w:r w:rsidR="00CB5F1C">
        <w:rPr>
          <w:lang w:val="en-US"/>
        </w:rPr>
        <w:t>.</w:t>
      </w:r>
      <w:r w:rsidR="005E1C33">
        <w:rPr>
          <w:lang w:val="en-US"/>
        </w:rPr>
        <w:t xml:space="preserve"> Usually but not necessarily an accession number</w:t>
      </w:r>
      <w:r w:rsidR="00CB5F1C">
        <w:rPr>
          <w:lang w:val="en-US"/>
        </w:rPr>
        <w:t xml:space="preserve"> </w:t>
      </w:r>
      <w:r w:rsidR="005E1C33">
        <w:rPr>
          <w:lang w:val="en-US"/>
        </w:rPr>
        <w:t xml:space="preserve">consists if some number prefixed by some characters. A postfix can also be used. But in general an accession is a string of any characters.  </w:t>
      </w:r>
      <w:r w:rsidR="00CB5F1C">
        <w:rPr>
          <w:lang w:val="en-US"/>
        </w:rPr>
        <w:t xml:space="preserve">There are two kinds of accessions – local and global. Local accessions </w:t>
      </w:r>
      <w:r w:rsidR="000E44FA">
        <w:rPr>
          <w:lang w:val="en-US"/>
        </w:rPr>
        <w:t>are</w:t>
      </w:r>
      <w:r w:rsidR="00CB5F1C">
        <w:rPr>
          <w:lang w:val="en-US"/>
        </w:rPr>
        <w:t xml:space="preserve"> used for referenc</w:t>
      </w:r>
      <w:r w:rsidR="000E44FA">
        <w:rPr>
          <w:lang w:val="en-US"/>
        </w:rPr>
        <w:t>ing</w:t>
      </w:r>
      <w:r w:rsidR="00CB5F1C">
        <w:rPr>
          <w:lang w:val="en-US"/>
        </w:rPr>
        <w:t xml:space="preserve"> within the current submission and can be reused in the other submission</w:t>
      </w:r>
      <w:r w:rsidR="000E44FA">
        <w:rPr>
          <w:lang w:val="en-US"/>
        </w:rPr>
        <w:t>s</w:t>
      </w:r>
      <w:r w:rsidR="00CB5F1C">
        <w:rPr>
          <w:lang w:val="en-US"/>
        </w:rPr>
        <w:t>. Global accessions should be unique across the whole database and can be used for external references.  Within the current submission global accessions can be used the same way as local ones</w:t>
      </w:r>
      <w:r w:rsidR="005E1C33">
        <w:rPr>
          <w:lang w:val="en-US"/>
        </w:rPr>
        <w:t xml:space="preserve">. </w:t>
      </w:r>
      <w:r w:rsidR="00CB5F1C">
        <w:rPr>
          <w:lang w:val="en-US"/>
        </w:rPr>
        <w:t xml:space="preserve">To show that some accession is global the </w:t>
      </w:r>
      <w:r w:rsidR="000E44FA">
        <w:rPr>
          <w:lang w:val="en-US"/>
        </w:rPr>
        <w:t xml:space="preserve">prefixing </w:t>
      </w:r>
      <w:r w:rsidR="00CB5F1C">
        <w:rPr>
          <w:lang w:val="en-US"/>
        </w:rPr>
        <w:t>exclamation mark should be used.</w:t>
      </w:r>
      <w:r w:rsidR="004813AC">
        <w:rPr>
          <w:lang w:val="en-US"/>
        </w:rPr>
        <w:t xml:space="preserve"> Because of special meaning of the ‘!’ sign it can’t be the first </w:t>
      </w:r>
      <w:r w:rsidR="00742258">
        <w:rPr>
          <w:lang w:val="en-US"/>
        </w:rPr>
        <w:t xml:space="preserve">character </w:t>
      </w:r>
      <w:r w:rsidR="004813AC">
        <w:rPr>
          <w:lang w:val="en-US"/>
        </w:rPr>
        <w:t>of any accession.</w:t>
      </w:r>
    </w:p>
    <w:p w:rsidR="00CB5F1C" w:rsidRDefault="00CB5F1C">
      <w:pPr>
        <w:rPr>
          <w:lang w:val="en-US"/>
        </w:rPr>
      </w:pPr>
      <w:r>
        <w:rPr>
          <w:lang w:val="en-US"/>
        </w:rPr>
        <w:t>AAB678P – local accession</w:t>
      </w:r>
    </w:p>
    <w:p w:rsidR="00CB5F1C" w:rsidRDefault="00CB5F1C">
      <w:pPr>
        <w:rPr>
          <w:noProof/>
          <w:lang w:val="en-US"/>
        </w:rPr>
      </w:pPr>
      <w:r>
        <w:rPr>
          <w:noProof/>
          <w:lang w:val="en-US"/>
        </w:rPr>
        <w:t>!XPC123 – global accession ‘XPC123’</w:t>
      </w:r>
    </w:p>
    <w:p w:rsidR="00CB5F1C" w:rsidRDefault="00CB5F1C">
      <w:pPr>
        <w:rPr>
          <w:lang w:val="en-US"/>
        </w:rPr>
      </w:pPr>
      <w:r>
        <w:rPr>
          <w:lang w:val="en-US"/>
        </w:rPr>
        <w:t xml:space="preserve">There is a special syntax </w:t>
      </w:r>
      <w:r w:rsidR="007C1B7D">
        <w:rPr>
          <w:lang w:val="en-US"/>
        </w:rPr>
        <w:t>that</w:t>
      </w:r>
      <w:r>
        <w:rPr>
          <w:lang w:val="en-US"/>
        </w:rPr>
        <w:t xml:space="preserve"> enables accession</w:t>
      </w:r>
      <w:r w:rsidR="00742258">
        <w:rPr>
          <w:lang w:val="en-US"/>
        </w:rPr>
        <w:t>s</w:t>
      </w:r>
      <w:r>
        <w:rPr>
          <w:lang w:val="en-US"/>
        </w:rPr>
        <w:t xml:space="preserve"> to be generated by the system</w:t>
      </w:r>
      <w:proofErr w:type="gramStart"/>
      <w:r>
        <w:rPr>
          <w:lang w:val="en-US"/>
        </w:rPr>
        <w:t xml:space="preserve">: </w:t>
      </w:r>
      <w:r>
        <w:rPr>
          <w:noProof/>
          <w:lang w:val="en-US"/>
        </w:rPr>
        <w:t>!</w:t>
      </w:r>
      <w:proofErr w:type="gramEnd"/>
      <w:r>
        <w:rPr>
          <w:noProof/>
          <w:lang w:val="en-US"/>
        </w:rPr>
        <w:t>{Pfx,Sfx}</w:t>
      </w:r>
      <w:r>
        <w:rPr>
          <w:lang w:val="en-US"/>
        </w:rPr>
        <w:t xml:space="preserve"> where </w:t>
      </w:r>
      <w:r>
        <w:rPr>
          <w:noProof/>
          <w:lang w:val="en-US"/>
        </w:rPr>
        <w:t>Pfx</w:t>
      </w:r>
      <w:r>
        <w:rPr>
          <w:lang w:val="en-US"/>
        </w:rPr>
        <w:t xml:space="preserve"> is a set of symbols not ending with a digit. </w:t>
      </w:r>
      <w:r w:rsidR="007C1B7D">
        <w:rPr>
          <w:noProof/>
          <w:lang w:val="en-US"/>
        </w:rPr>
        <w:t>S</w:t>
      </w:r>
      <w:r>
        <w:rPr>
          <w:noProof/>
          <w:lang w:val="en-US"/>
        </w:rPr>
        <w:t>fx</w:t>
      </w:r>
      <w:r>
        <w:rPr>
          <w:lang w:val="en-US"/>
        </w:rPr>
        <w:t xml:space="preserve"> is an optional set of symbols not starting with a digit.</w:t>
      </w:r>
      <w:r w:rsidR="004813AC">
        <w:rPr>
          <w:lang w:val="en-US"/>
        </w:rPr>
        <w:t xml:space="preserve"> Prefix and suffix can’t contain the comma sign ‘,’ as well as ‘}’.</w:t>
      </w:r>
    </w:p>
    <w:p w:rsidR="00CB5F1C" w:rsidRDefault="00CB5F1C">
      <w:pPr>
        <w:rPr>
          <w:noProof/>
          <w:lang w:val="en-US"/>
        </w:rPr>
      </w:pPr>
      <w:r>
        <w:rPr>
          <w:noProof/>
          <w:lang w:val="en-US"/>
        </w:rPr>
        <w:t>!{A,B} – will be replaced with A234B</w:t>
      </w:r>
    </w:p>
    <w:p w:rsidR="00CB5F1C" w:rsidRDefault="00CB5F1C">
      <w:pPr>
        <w:rPr>
          <w:noProof/>
          <w:lang w:val="en-US"/>
        </w:rPr>
      </w:pPr>
      <w:r>
        <w:rPr>
          <w:noProof/>
          <w:lang w:val="en-US"/>
        </w:rPr>
        <w:t>!{X} – X749</w:t>
      </w:r>
    </w:p>
    <w:p w:rsidR="00CB5F1C" w:rsidRDefault="00CB5F1C">
      <w:pPr>
        <w:rPr>
          <w:noProof/>
          <w:lang w:val="en-US"/>
        </w:rPr>
      </w:pPr>
      <w:r>
        <w:rPr>
          <w:noProof/>
          <w:lang w:val="en-US"/>
        </w:rPr>
        <w:t>!{P8} – not allowed</w:t>
      </w:r>
    </w:p>
    <w:p w:rsidR="004813AC" w:rsidRDefault="004813AC">
      <w:pPr>
        <w:rPr>
          <w:noProof/>
          <w:lang w:val="en-US"/>
        </w:rPr>
      </w:pPr>
      <w:r>
        <w:rPr>
          <w:noProof/>
          <w:lang w:val="en-US"/>
        </w:rPr>
        <w:t>!{,PT} – 76438PT</w:t>
      </w:r>
    </w:p>
    <w:p w:rsidR="00CB5F1C" w:rsidRDefault="00CB5F1C">
      <w:pPr>
        <w:rPr>
          <w:lang w:val="en-US"/>
        </w:rPr>
      </w:pPr>
      <w:r>
        <w:rPr>
          <w:lang w:val="en-US"/>
        </w:rPr>
        <w:t>All generated accessions are global.</w:t>
      </w:r>
    </w:p>
    <w:p w:rsidR="00CB5F1C" w:rsidRDefault="00CB5F1C">
      <w:pPr>
        <w:rPr>
          <w:lang w:val="en-US"/>
        </w:rPr>
      </w:pPr>
      <w:r>
        <w:rPr>
          <w:lang w:val="en-US"/>
        </w:rPr>
        <w:t xml:space="preserve">Unlike </w:t>
      </w:r>
      <w:r w:rsidR="007C1B7D">
        <w:rPr>
          <w:lang w:val="en-US"/>
        </w:rPr>
        <w:t xml:space="preserve">a </w:t>
      </w:r>
      <w:r>
        <w:rPr>
          <w:lang w:val="en-US"/>
        </w:rPr>
        <w:t>section’s accession</w:t>
      </w:r>
      <w:r w:rsidR="00B07E32">
        <w:rPr>
          <w:lang w:val="en-US"/>
        </w:rPr>
        <w:t>,</w:t>
      </w:r>
      <w:r>
        <w:rPr>
          <w:lang w:val="en-US"/>
        </w:rPr>
        <w:t xml:space="preserve"> </w:t>
      </w:r>
      <w:r w:rsidR="007C1B7D">
        <w:rPr>
          <w:lang w:val="en-US"/>
        </w:rPr>
        <w:t xml:space="preserve">a </w:t>
      </w:r>
      <w:r>
        <w:rPr>
          <w:lang w:val="en-US"/>
        </w:rPr>
        <w:t>submission’s accession is always global. The exclamation mark can be omitted in this case.</w:t>
      </w:r>
    </w:p>
    <w:p w:rsidR="000E44FA" w:rsidRDefault="000E44FA">
      <w:pPr>
        <w:rPr>
          <w:lang w:val="en-US"/>
        </w:rPr>
      </w:pPr>
      <w:r>
        <w:rPr>
          <w:lang w:val="en-US"/>
        </w:rPr>
        <w:t>If it is necessary to refer to a section with a generated accession the special form with temporary accession can be used</w:t>
      </w:r>
      <w:proofErr w:type="gramStart"/>
      <w:r>
        <w:rPr>
          <w:lang w:val="en-US"/>
        </w:rPr>
        <w:t xml:space="preserve">: </w:t>
      </w:r>
      <w:r>
        <w:rPr>
          <w:noProof/>
          <w:lang w:val="en-US"/>
        </w:rPr>
        <w:t>!</w:t>
      </w:r>
      <w:proofErr w:type="gramEnd"/>
      <w:r>
        <w:rPr>
          <w:noProof/>
          <w:lang w:val="en-US"/>
        </w:rPr>
        <w:t>tmpaccno{Pfx,Sfx}</w:t>
      </w:r>
    </w:p>
    <w:p w:rsidR="000E44FA" w:rsidRDefault="000E44FA">
      <w:pPr>
        <w:rPr>
          <w:noProof/>
          <w:lang w:val="en-US"/>
        </w:rPr>
      </w:pPr>
      <w:r>
        <w:rPr>
          <w:noProof/>
          <w:lang w:val="en-US"/>
        </w:rPr>
        <w:t>!T1{</w:t>
      </w:r>
      <w:r w:rsidR="00742258">
        <w:rPr>
          <w:noProof/>
          <w:lang w:val="en-US"/>
        </w:rPr>
        <w:t>ABC</w:t>
      </w:r>
      <w:r>
        <w:rPr>
          <w:noProof/>
          <w:lang w:val="en-US"/>
        </w:rPr>
        <w:t xml:space="preserve">} -  </w:t>
      </w:r>
      <w:r w:rsidR="00742258">
        <w:rPr>
          <w:noProof/>
          <w:lang w:val="en-US"/>
        </w:rPr>
        <w:t xml:space="preserve">ABC8935 </w:t>
      </w:r>
      <w:r>
        <w:rPr>
          <w:noProof/>
          <w:lang w:val="en-US"/>
        </w:rPr>
        <w:t>but T1 will be a local accession before new accession is generated.</w:t>
      </w:r>
    </w:p>
    <w:p w:rsidR="00CB5F1C" w:rsidRDefault="00CB5F1C" w:rsidP="000A67CD">
      <w:pPr>
        <w:pStyle w:val="Heading2"/>
        <w:rPr>
          <w:lang w:val="en-US"/>
        </w:rPr>
      </w:pPr>
      <w:bookmarkStart w:id="107" w:name="_Toc468442962"/>
      <w:r>
        <w:rPr>
          <w:lang w:val="en-US"/>
        </w:rPr>
        <w:t>Access tags</w:t>
      </w:r>
      <w:bookmarkEnd w:id="107"/>
    </w:p>
    <w:p w:rsidR="00CB5F1C" w:rsidRDefault="00CB5F1C">
      <w:pPr>
        <w:rPr>
          <w:lang w:val="en-US"/>
        </w:rPr>
      </w:pPr>
      <w:r>
        <w:rPr>
          <w:lang w:val="en-US"/>
        </w:rPr>
        <w:t xml:space="preserve">Access tags are alphanumeric tokens that are used to control access to submissions and </w:t>
      </w:r>
      <w:r w:rsidR="007C1B7D">
        <w:rPr>
          <w:lang w:val="en-US"/>
        </w:rPr>
        <w:t>their</w:t>
      </w:r>
      <w:r>
        <w:rPr>
          <w:lang w:val="en-US"/>
        </w:rPr>
        <w:t xml:space="preserve"> parts. Access tags should be defined within the system prior to a submission process. More than one tag can be assigned at once. A </w:t>
      </w:r>
      <w:r w:rsidR="00D07E1B">
        <w:rPr>
          <w:lang w:val="en-US"/>
        </w:rPr>
        <w:t>comma-</w:t>
      </w:r>
      <w:r>
        <w:rPr>
          <w:lang w:val="en-US"/>
        </w:rPr>
        <w:t xml:space="preserve">separated list is used for this purpose. E.g. </w:t>
      </w:r>
      <w:r>
        <w:rPr>
          <w:noProof/>
          <w:lang w:val="en-US"/>
        </w:rPr>
        <w:t>Public,EBI</w:t>
      </w:r>
    </w:p>
    <w:p w:rsidR="00CB5F1C" w:rsidRDefault="00CB5F1C" w:rsidP="000A67CD">
      <w:pPr>
        <w:pStyle w:val="Heading2"/>
        <w:rPr>
          <w:lang w:val="en-US"/>
        </w:rPr>
      </w:pPr>
      <w:bookmarkStart w:id="108" w:name="_Toc468442963"/>
      <w:r>
        <w:rPr>
          <w:lang w:val="en-US"/>
        </w:rPr>
        <w:t>Classification tags</w:t>
      </w:r>
      <w:bookmarkEnd w:id="108"/>
    </w:p>
    <w:p w:rsidR="00CB5F1C" w:rsidRDefault="00CB5F1C">
      <w:pPr>
        <w:rPr>
          <w:lang w:val="en-US"/>
        </w:rPr>
      </w:pPr>
      <w:r>
        <w:rPr>
          <w:lang w:val="en-US"/>
        </w:rPr>
        <w:t>Classification tags should be represented in the form &lt;classifier</w:t>
      </w:r>
      <w:proofErr w:type="gramStart"/>
      <w:r>
        <w:rPr>
          <w:lang w:val="en-US"/>
        </w:rPr>
        <w:t>&gt;:</w:t>
      </w:r>
      <w:proofErr w:type="gramEnd"/>
      <w:r>
        <w:rPr>
          <w:lang w:val="en-US"/>
        </w:rPr>
        <w:t xml:space="preserve">&lt;tag&gt; e.g. </w:t>
      </w:r>
      <w:r>
        <w:rPr>
          <w:noProof/>
          <w:lang w:val="en-US"/>
        </w:rPr>
        <w:t>Color:Red</w:t>
      </w:r>
      <w:r>
        <w:rPr>
          <w:lang w:val="en-US"/>
        </w:rPr>
        <w:t xml:space="preserve">. All referred classifiers and tags should be defined within the system prior to a submission process. More than one tag can be assigned at once. A </w:t>
      </w:r>
      <w:r w:rsidR="00D07E1B">
        <w:rPr>
          <w:lang w:val="en-US"/>
        </w:rPr>
        <w:t>comma-</w:t>
      </w:r>
      <w:r>
        <w:rPr>
          <w:lang w:val="en-US"/>
        </w:rPr>
        <w:t>separated list is used for this purpose.</w:t>
      </w:r>
      <w:r w:rsidR="00394755">
        <w:rPr>
          <w:lang w:val="en-US"/>
        </w:rPr>
        <w:t xml:space="preserve"> It is possible to provide a value for a tag using the ‘=’ sign.</w:t>
      </w:r>
      <w:r>
        <w:rPr>
          <w:lang w:val="en-US"/>
        </w:rPr>
        <w:t xml:space="preserve"> E.g. </w:t>
      </w:r>
      <w:r>
        <w:rPr>
          <w:noProof/>
          <w:lang w:val="en-US"/>
        </w:rPr>
        <w:t>Render:Bold,Color:Blue,Priority:High</w:t>
      </w:r>
      <w:r w:rsidR="00394755">
        <w:rPr>
          <w:noProof/>
          <w:lang w:val="en-US"/>
        </w:rPr>
        <w:t>,Font:Size=12</w:t>
      </w:r>
    </w:p>
    <w:p w:rsidR="00CB5F1C" w:rsidRDefault="00CB5F1C" w:rsidP="000A67CD">
      <w:pPr>
        <w:pStyle w:val="Heading2"/>
        <w:rPr>
          <w:lang w:val="en-US"/>
        </w:rPr>
      </w:pPr>
      <w:bookmarkStart w:id="109" w:name="_Toc468442964"/>
      <w:r>
        <w:rPr>
          <w:lang w:val="en-US"/>
        </w:rPr>
        <w:t>Attributes</w:t>
      </w:r>
      <w:bookmarkEnd w:id="109"/>
    </w:p>
    <w:p w:rsidR="00CB5F1C" w:rsidRDefault="00CB5F1C">
      <w:pPr>
        <w:rPr>
          <w:lang w:val="en-US"/>
        </w:rPr>
      </w:pPr>
      <w:r>
        <w:rPr>
          <w:lang w:val="en-US"/>
        </w:rPr>
        <w:t xml:space="preserve">An attribute is a pair of string tokens: </w:t>
      </w:r>
      <w:r w:rsidR="007C1B7D">
        <w:rPr>
          <w:lang w:val="en-US"/>
        </w:rPr>
        <w:t xml:space="preserve"> a </w:t>
      </w:r>
      <w:r>
        <w:rPr>
          <w:lang w:val="en-US"/>
        </w:rPr>
        <w:t xml:space="preserve">name and </w:t>
      </w:r>
      <w:r w:rsidR="007C1B7D">
        <w:rPr>
          <w:lang w:val="en-US"/>
        </w:rPr>
        <w:t xml:space="preserve">a </w:t>
      </w:r>
      <w:r>
        <w:rPr>
          <w:lang w:val="en-US"/>
        </w:rPr>
        <w:t xml:space="preserve">value. </w:t>
      </w:r>
      <w:r w:rsidR="000E44FA">
        <w:rPr>
          <w:lang w:val="en-US"/>
        </w:rPr>
        <w:t>C</w:t>
      </w:r>
      <w:r>
        <w:rPr>
          <w:lang w:val="en-US"/>
        </w:rPr>
        <w:t>lassification tags can be assigned to an attribute.</w:t>
      </w:r>
    </w:p>
    <w:p w:rsidR="000E44FA" w:rsidRDefault="000E44FA" w:rsidP="000A67CD">
      <w:pPr>
        <w:pStyle w:val="Heading2"/>
        <w:rPr>
          <w:lang w:val="en-US"/>
        </w:rPr>
      </w:pPr>
      <w:bookmarkStart w:id="110" w:name="_Toc468442965"/>
      <w:r>
        <w:rPr>
          <w:lang w:val="en-US"/>
        </w:rPr>
        <w:lastRenderedPageBreak/>
        <w:t>References</w:t>
      </w:r>
      <w:bookmarkEnd w:id="110"/>
    </w:p>
    <w:p w:rsidR="000E44FA" w:rsidRDefault="000E44FA">
      <w:pPr>
        <w:rPr>
          <w:lang w:val="en-US"/>
        </w:rPr>
      </w:pPr>
      <w:r>
        <w:rPr>
          <w:lang w:val="en-US"/>
        </w:rPr>
        <w:t xml:space="preserve">A reference is a special form of an attribute. </w:t>
      </w:r>
      <w:r w:rsidR="00D07E1B">
        <w:rPr>
          <w:lang w:val="en-US"/>
        </w:rPr>
        <w:t xml:space="preserve">The </w:t>
      </w:r>
      <w:r>
        <w:rPr>
          <w:lang w:val="en-US"/>
        </w:rPr>
        <w:t xml:space="preserve">value of the reference should be </w:t>
      </w:r>
      <w:r w:rsidR="00D07E1B">
        <w:rPr>
          <w:lang w:val="en-US"/>
        </w:rPr>
        <w:t xml:space="preserve">a </w:t>
      </w:r>
      <w:r>
        <w:rPr>
          <w:lang w:val="en-US"/>
        </w:rPr>
        <w:t>valid section’s accession defined (may be temporary) within the current submission.</w:t>
      </w:r>
      <w:r w:rsidR="005E1C33">
        <w:rPr>
          <w:lang w:val="en-US"/>
        </w:rPr>
        <w:t xml:space="preserve"> If </w:t>
      </w:r>
      <w:r w:rsidR="007C1B7D">
        <w:rPr>
          <w:lang w:val="en-US"/>
        </w:rPr>
        <w:t xml:space="preserve">a </w:t>
      </w:r>
      <w:r w:rsidR="005E1C33">
        <w:rPr>
          <w:lang w:val="en-US"/>
        </w:rPr>
        <w:t>reference is a part of a submission annotation its value should be a valid accession of some other existing submission.</w:t>
      </w:r>
    </w:p>
    <w:p w:rsidR="005742B3" w:rsidRDefault="005742B3" w:rsidP="000A67CD">
      <w:pPr>
        <w:pStyle w:val="Heading2"/>
        <w:rPr>
          <w:lang w:val="en-US"/>
        </w:rPr>
      </w:pPr>
      <w:bookmarkStart w:id="111" w:name="_Toc468442966"/>
      <w:r>
        <w:rPr>
          <w:lang w:val="en-US"/>
        </w:rPr>
        <w:t>Attribute name qualifiers</w:t>
      </w:r>
      <w:bookmarkEnd w:id="111"/>
    </w:p>
    <w:p w:rsidR="005742B3" w:rsidRDefault="005742B3" w:rsidP="005742B3">
      <w:pPr>
        <w:rPr>
          <w:lang w:val="en-US"/>
        </w:rPr>
      </w:pPr>
      <w:r>
        <w:rPr>
          <w:lang w:val="en-US"/>
        </w:rPr>
        <w:t>Attribute name qualifier is a special attribute that i</w:t>
      </w:r>
      <w:r w:rsidR="00CE74BE">
        <w:rPr>
          <w:lang w:val="en-US"/>
        </w:rPr>
        <w:t>s</w:t>
      </w:r>
      <w:r>
        <w:rPr>
          <w:lang w:val="en-US"/>
        </w:rPr>
        <w:t xml:space="preserve"> attached to some other attribute. </w:t>
      </w:r>
      <w:r w:rsidR="00CE74BE">
        <w:rPr>
          <w:lang w:val="en-US"/>
        </w:rPr>
        <w:t>It provides additional information about host attribute’s name. Unlimited number of name qualifiers can be provided.</w:t>
      </w:r>
    </w:p>
    <w:p w:rsidR="00CE74BE" w:rsidRDefault="00CE74BE" w:rsidP="000A67CD">
      <w:pPr>
        <w:pStyle w:val="Heading2"/>
        <w:rPr>
          <w:lang w:val="en-US"/>
        </w:rPr>
      </w:pPr>
      <w:bookmarkStart w:id="112" w:name="_Toc468442967"/>
      <w:r>
        <w:rPr>
          <w:lang w:val="en-US"/>
        </w:rPr>
        <w:t>Attribute value qu</w:t>
      </w:r>
      <w:bookmarkStart w:id="113" w:name="_GoBack"/>
      <w:bookmarkEnd w:id="113"/>
      <w:r>
        <w:rPr>
          <w:lang w:val="en-US"/>
        </w:rPr>
        <w:t>alifiers</w:t>
      </w:r>
      <w:bookmarkEnd w:id="112"/>
    </w:p>
    <w:p w:rsidR="00CE74BE" w:rsidRDefault="00CE74BE" w:rsidP="00CE74BE">
      <w:pPr>
        <w:rPr>
          <w:lang w:val="en-US"/>
        </w:rPr>
      </w:pPr>
      <w:r>
        <w:rPr>
          <w:lang w:val="en-US"/>
        </w:rPr>
        <w:t>Attribute value qualifier is a special attribute that is attached to some other attribute. It provides additional information about host attribute’s value. Unlimited number of name qualifiers can be provided.</w:t>
      </w:r>
    </w:p>
    <w:p w:rsidR="00FA1853" w:rsidRDefault="00FA1853" w:rsidP="000A67CD">
      <w:pPr>
        <w:pStyle w:val="Heading2"/>
        <w:rPr>
          <w:lang w:val="en-US"/>
        </w:rPr>
      </w:pPr>
      <w:bookmarkStart w:id="114" w:name="_Toc468442968"/>
      <w:r>
        <w:rPr>
          <w:lang w:val="en-US"/>
        </w:rPr>
        <w:t>Submission</w:t>
      </w:r>
      <w:bookmarkEnd w:id="114"/>
    </w:p>
    <w:p w:rsidR="00FA1853" w:rsidRDefault="00FA1853" w:rsidP="00FA1853">
      <w:pPr>
        <w:rPr>
          <w:lang w:val="en-US"/>
        </w:rPr>
      </w:pPr>
      <w:r>
        <w:rPr>
          <w:lang w:val="en-US"/>
        </w:rPr>
        <w:t>A submission defines a single unit of information in a database. A submission can have its own annotation with attributes and references. A submission should contain exactly one section (except subsections). A submission can have its own set of tags and access tags. A submission can have a defined accession, generated accession or omitted accession. In the latter case the system should use some default pattern to generate an accession.</w:t>
      </w:r>
      <w:r w:rsidR="006E4E7B">
        <w:rPr>
          <w:lang w:val="en-US"/>
        </w:rPr>
        <w:t xml:space="preserve"> There is a set of submission attributes that have a special meaning for the System.</w:t>
      </w:r>
    </w:p>
    <w:p w:rsidR="006E4E7B" w:rsidRDefault="006E4E7B" w:rsidP="00FA1853">
      <w:pPr>
        <w:rPr>
          <w:lang w:val="en-US"/>
        </w:rPr>
      </w:pPr>
      <w:r w:rsidRPr="005F3ED0">
        <w:rPr>
          <w:b/>
          <w:noProof/>
          <w:lang w:val="en-US"/>
        </w:rPr>
        <w:t>AttachTo</w:t>
      </w:r>
      <w:r>
        <w:rPr>
          <w:lang w:val="en-US"/>
        </w:rPr>
        <w:t xml:space="preserve"> – provides an accession of the ‘parent’ submission.</w:t>
      </w:r>
    </w:p>
    <w:p w:rsidR="006E4E7B" w:rsidRDefault="006E4E7B" w:rsidP="00FA1853">
      <w:pPr>
        <w:rPr>
          <w:lang w:val="en-US"/>
        </w:rPr>
      </w:pPr>
      <w:r w:rsidRPr="005F3ED0">
        <w:rPr>
          <w:b/>
          <w:noProof/>
          <w:lang w:val="en-US"/>
        </w:rPr>
        <w:t>RootPath</w:t>
      </w:r>
      <w:r>
        <w:rPr>
          <w:lang w:val="en-US"/>
        </w:rPr>
        <w:t xml:space="preserve"> – provides a path relative to a user’s directory that will be used to resolve file references</w:t>
      </w:r>
    </w:p>
    <w:p w:rsidR="006E4E7B" w:rsidRDefault="006E4E7B" w:rsidP="00FA1853">
      <w:pPr>
        <w:rPr>
          <w:lang w:val="en-US"/>
        </w:rPr>
      </w:pPr>
      <w:r w:rsidRPr="005F3ED0">
        <w:rPr>
          <w:b/>
          <w:noProof/>
          <w:lang w:val="en-US"/>
        </w:rPr>
        <w:t>ReleaseDate</w:t>
      </w:r>
      <w:r>
        <w:rPr>
          <w:lang w:val="en-US"/>
        </w:rPr>
        <w:t xml:space="preserve"> – a date when the submission should be made public. For textual files format </w:t>
      </w:r>
      <w:r w:rsidR="005F3ED0">
        <w:rPr>
          <w:lang w:val="en-US"/>
        </w:rPr>
        <w:t xml:space="preserve">its value </w:t>
      </w:r>
      <w:r w:rsidR="00B34D54">
        <w:rPr>
          <w:lang w:val="en-US"/>
        </w:rPr>
        <w:t xml:space="preserve">as </w:t>
      </w:r>
      <w:r>
        <w:rPr>
          <w:lang w:val="en-US"/>
        </w:rPr>
        <w:t>YYYY-MM-DD. For Excel files the corresponding cell should formatted as a date.</w:t>
      </w:r>
    </w:p>
    <w:p w:rsidR="006E4E7B" w:rsidRDefault="006E4E7B" w:rsidP="00FA1853">
      <w:pPr>
        <w:rPr>
          <w:lang w:val="en-US"/>
        </w:rPr>
      </w:pPr>
      <w:r w:rsidRPr="005F3ED0">
        <w:rPr>
          <w:b/>
          <w:lang w:val="en-US"/>
        </w:rPr>
        <w:t>Title</w:t>
      </w:r>
      <w:r>
        <w:rPr>
          <w:lang w:val="en-US"/>
        </w:rPr>
        <w:t xml:space="preserve"> – provides a submission title</w:t>
      </w:r>
      <w:r w:rsidR="00B34D54">
        <w:rPr>
          <w:lang w:val="en-US"/>
        </w:rPr>
        <w:t>.</w:t>
      </w:r>
    </w:p>
    <w:p w:rsidR="00FA1853" w:rsidRDefault="00FA1853" w:rsidP="000A67CD">
      <w:pPr>
        <w:pStyle w:val="Heading2"/>
        <w:rPr>
          <w:lang w:val="en-US"/>
        </w:rPr>
      </w:pPr>
      <w:bookmarkStart w:id="115" w:name="_Toc468442969"/>
      <w:r>
        <w:rPr>
          <w:lang w:val="en-US"/>
        </w:rPr>
        <w:t>Section</w:t>
      </w:r>
      <w:bookmarkEnd w:id="115"/>
    </w:p>
    <w:p w:rsidR="00FA1853" w:rsidRDefault="00FA1853" w:rsidP="00FA1853">
      <w:pPr>
        <w:rPr>
          <w:lang w:val="en-US"/>
        </w:rPr>
      </w:pPr>
      <w:r>
        <w:rPr>
          <w:lang w:val="en-US"/>
        </w:rPr>
        <w:t>A section represents a block of information that should be rendered or processed by some other way by the system.  Each section can have its own type designated by an arbitrary string. A section ha</w:t>
      </w:r>
      <w:r w:rsidR="005F3ED0">
        <w:rPr>
          <w:lang w:val="en-US"/>
        </w:rPr>
        <w:t>s</w:t>
      </w:r>
      <w:r>
        <w:rPr>
          <w:lang w:val="en-US"/>
        </w:rPr>
        <w:t xml:space="preserve"> a set of attributes and references. Like a submission a section can have </w:t>
      </w:r>
      <w:r w:rsidR="005F374A">
        <w:rPr>
          <w:lang w:val="en-US"/>
        </w:rPr>
        <w:t>sets of tags and access tags. A section can have a set of other section</w:t>
      </w:r>
      <w:r w:rsidR="00B34D54">
        <w:rPr>
          <w:lang w:val="en-US"/>
        </w:rPr>
        <w:t>s</w:t>
      </w:r>
      <w:r w:rsidR="005F374A">
        <w:rPr>
          <w:lang w:val="en-US"/>
        </w:rPr>
        <w:t xml:space="preserve"> called subsections. Optional sets of files and links can be attached to a section.</w:t>
      </w:r>
    </w:p>
    <w:p w:rsidR="005F374A" w:rsidRDefault="005F374A" w:rsidP="000A67CD">
      <w:pPr>
        <w:pStyle w:val="Heading2"/>
        <w:rPr>
          <w:lang w:val="en-US"/>
        </w:rPr>
      </w:pPr>
      <w:bookmarkStart w:id="116" w:name="_Toc468442970"/>
      <w:r>
        <w:rPr>
          <w:lang w:val="en-US"/>
        </w:rPr>
        <w:t>File reference</w:t>
      </w:r>
      <w:bookmarkEnd w:id="116"/>
    </w:p>
    <w:p w:rsidR="005F374A" w:rsidRDefault="005F374A" w:rsidP="00FA1853">
      <w:pPr>
        <w:rPr>
          <w:lang w:val="en-US"/>
        </w:rPr>
      </w:pPr>
      <w:r>
        <w:rPr>
          <w:lang w:val="en-US"/>
        </w:rPr>
        <w:t>A file reference is used to attach a physical file to some section. A file reference can have sets of tags, access tags, attributes and references like a section block.</w:t>
      </w:r>
    </w:p>
    <w:p w:rsidR="005F374A" w:rsidRDefault="005F374A" w:rsidP="000A67CD">
      <w:pPr>
        <w:pStyle w:val="Heading2"/>
        <w:rPr>
          <w:lang w:val="en-US"/>
        </w:rPr>
      </w:pPr>
      <w:bookmarkStart w:id="117" w:name="_Toc468442971"/>
      <w:r>
        <w:rPr>
          <w:lang w:val="en-US"/>
        </w:rPr>
        <w:t>Link</w:t>
      </w:r>
      <w:bookmarkEnd w:id="117"/>
    </w:p>
    <w:p w:rsidR="005F374A" w:rsidRDefault="005F374A" w:rsidP="00FA1853">
      <w:pPr>
        <w:rPr>
          <w:lang w:val="en-US"/>
        </w:rPr>
      </w:pPr>
      <w:r>
        <w:rPr>
          <w:lang w:val="en-US"/>
        </w:rPr>
        <w:t>A link attaches some external link to a section. It can have sets of tags, access tags, attributes and references like a section block.</w:t>
      </w:r>
      <w:r w:rsidR="00A46D26">
        <w:rPr>
          <w:lang w:val="en-US"/>
        </w:rPr>
        <w:br w:type="page"/>
      </w:r>
    </w:p>
    <w:p w:rsidR="005F374A" w:rsidRDefault="005F374A" w:rsidP="000A67CD">
      <w:pPr>
        <w:pStyle w:val="Heading1"/>
        <w:rPr>
          <w:lang w:val="en-US"/>
        </w:rPr>
      </w:pPr>
      <w:bookmarkStart w:id="118" w:name="_Toc468442972"/>
      <w:r>
        <w:rPr>
          <w:lang w:val="en-US"/>
        </w:rPr>
        <w:lastRenderedPageBreak/>
        <w:t>Syntax</w:t>
      </w:r>
      <w:bookmarkEnd w:id="118"/>
    </w:p>
    <w:p w:rsidR="00A67E1B" w:rsidRDefault="00A67E1B" w:rsidP="000A67CD">
      <w:pPr>
        <w:pStyle w:val="Heading2"/>
        <w:rPr>
          <w:lang w:val="en-US"/>
        </w:rPr>
      </w:pPr>
      <w:bookmarkStart w:id="119" w:name="_Toc468442973"/>
      <w:r>
        <w:rPr>
          <w:lang w:val="en-US"/>
        </w:rPr>
        <w:t>Comment</w:t>
      </w:r>
      <w:bookmarkEnd w:id="119"/>
    </w:p>
    <w:p w:rsidR="00A67E1B" w:rsidRDefault="00A67E1B" w:rsidP="00FA1853">
      <w:pPr>
        <w:rPr>
          <w:lang w:val="en-US"/>
        </w:rPr>
      </w:pPr>
      <w:r>
        <w:rPr>
          <w:lang w:val="en-US"/>
        </w:rPr>
        <w:t>Any cell started with # is considered by parser as an empty cell. If you have a data cell starting with # the \# prefix should be used instead.</w:t>
      </w:r>
    </w:p>
    <w:p w:rsidR="00A67E1B" w:rsidRDefault="00A67E1B" w:rsidP="00FA1853">
      <w:pPr>
        <w:rPr>
          <w:lang w:val="en-US"/>
        </w:rPr>
      </w:pPr>
      <w:r>
        <w:rPr>
          <w:lang w:val="en-US"/>
        </w:rPr>
        <w:t>#Hello – comment, will be ignored</w:t>
      </w:r>
    </w:p>
    <w:p w:rsidR="00A67E1B" w:rsidRDefault="00A67E1B" w:rsidP="00FA1853">
      <w:pPr>
        <w:rPr>
          <w:lang w:val="en-US"/>
        </w:rPr>
      </w:pPr>
      <w:r>
        <w:rPr>
          <w:lang w:val="en-US"/>
        </w:rPr>
        <w:t>\#Hello – will be #Hello after parsing.</w:t>
      </w:r>
    </w:p>
    <w:p w:rsidR="005F374A" w:rsidRDefault="005F374A" w:rsidP="000A67CD">
      <w:pPr>
        <w:pStyle w:val="Heading2"/>
        <w:rPr>
          <w:lang w:val="en-US"/>
        </w:rPr>
      </w:pPr>
      <w:bookmarkStart w:id="120" w:name="_Toc468442974"/>
      <w:r>
        <w:rPr>
          <w:lang w:val="en-US"/>
        </w:rPr>
        <w:t>Page document</w:t>
      </w:r>
      <w:bookmarkEnd w:id="120"/>
    </w:p>
    <w:p w:rsidR="005F374A" w:rsidRDefault="005F374A" w:rsidP="00FA1853">
      <w:pPr>
        <w:rPr>
          <w:lang w:val="en-US"/>
        </w:rPr>
      </w:pPr>
      <w:r>
        <w:rPr>
          <w:lang w:val="en-US"/>
        </w:rPr>
        <w:t>Page document is a single table (physically it can be Excel spreadsheet or comma/</w:t>
      </w:r>
      <w:r w:rsidR="00D07E1B">
        <w:rPr>
          <w:lang w:val="en-US"/>
        </w:rPr>
        <w:t>tab-</w:t>
      </w:r>
      <w:r>
        <w:rPr>
          <w:lang w:val="en-US"/>
        </w:rPr>
        <w:t>separated text file) that consists of one or more submissions.</w:t>
      </w:r>
    </w:p>
    <w:tbl>
      <w:tblPr>
        <w:tblStyle w:val="TableGrid"/>
        <w:tblW w:w="0" w:type="auto"/>
        <w:tblLook w:val="04A0" w:firstRow="1" w:lastRow="0" w:firstColumn="1" w:lastColumn="0" w:noHBand="0" w:noVBand="1"/>
      </w:tblPr>
      <w:tblGrid>
        <w:gridCol w:w="4785"/>
        <w:gridCol w:w="4786"/>
      </w:tblGrid>
      <w:tr w:rsidR="005F374A" w:rsidTr="00061C87">
        <w:tc>
          <w:tcPr>
            <w:tcW w:w="4785" w:type="dxa"/>
          </w:tcPr>
          <w:p w:rsidR="005F374A" w:rsidRDefault="005F374A" w:rsidP="00061C87">
            <w:pPr>
              <w:rPr>
                <w:noProof/>
                <w:lang w:val="en-US"/>
              </w:rPr>
            </w:pPr>
            <w:r>
              <w:rPr>
                <w:noProof/>
                <w:lang w:val="en-US"/>
              </w:rPr>
              <w:t>Submission</w:t>
            </w:r>
          </w:p>
        </w:tc>
        <w:tc>
          <w:tcPr>
            <w:tcW w:w="4786" w:type="dxa"/>
          </w:tcPr>
          <w:p w:rsidR="005F374A" w:rsidRDefault="005F374A" w:rsidP="00061C87">
            <w:pPr>
              <w:rPr>
                <w:noProof/>
                <w:lang w:val="en-US"/>
              </w:rPr>
            </w:pPr>
          </w:p>
        </w:tc>
      </w:tr>
      <w:tr w:rsidR="005F374A" w:rsidTr="00061C87">
        <w:tc>
          <w:tcPr>
            <w:tcW w:w="4785" w:type="dxa"/>
          </w:tcPr>
          <w:p w:rsidR="005F374A" w:rsidRDefault="005F374A" w:rsidP="00061C87">
            <w:pPr>
              <w:rPr>
                <w:noProof/>
                <w:lang w:val="en-US"/>
              </w:rPr>
            </w:pPr>
            <w:r>
              <w:rPr>
                <w:noProof/>
                <w:lang w:val="en-US"/>
              </w:rPr>
              <w:t>…</w:t>
            </w:r>
          </w:p>
        </w:tc>
        <w:tc>
          <w:tcPr>
            <w:tcW w:w="4786" w:type="dxa"/>
          </w:tcPr>
          <w:p w:rsidR="005F374A" w:rsidRDefault="005F374A" w:rsidP="00061C87">
            <w:pPr>
              <w:rPr>
                <w:noProof/>
                <w:lang w:val="en-US"/>
              </w:rPr>
            </w:pPr>
          </w:p>
        </w:tc>
      </w:tr>
      <w:tr w:rsidR="005F374A" w:rsidTr="00061C87">
        <w:tc>
          <w:tcPr>
            <w:tcW w:w="4785" w:type="dxa"/>
          </w:tcPr>
          <w:p w:rsidR="005F374A" w:rsidRDefault="005F374A" w:rsidP="00061C87">
            <w:pPr>
              <w:rPr>
                <w:noProof/>
                <w:lang w:val="en-US"/>
              </w:rPr>
            </w:pPr>
          </w:p>
        </w:tc>
        <w:tc>
          <w:tcPr>
            <w:tcW w:w="4786" w:type="dxa"/>
          </w:tcPr>
          <w:p w:rsidR="005F374A" w:rsidRDefault="005F374A" w:rsidP="00061C87">
            <w:pPr>
              <w:rPr>
                <w:noProof/>
                <w:lang w:val="en-US"/>
              </w:rPr>
            </w:pPr>
          </w:p>
        </w:tc>
      </w:tr>
      <w:tr w:rsidR="005F374A" w:rsidTr="00061C87">
        <w:tc>
          <w:tcPr>
            <w:tcW w:w="4785" w:type="dxa"/>
          </w:tcPr>
          <w:p w:rsidR="005F374A" w:rsidRDefault="005F374A" w:rsidP="00061C87">
            <w:pPr>
              <w:rPr>
                <w:noProof/>
                <w:lang w:val="en-US"/>
              </w:rPr>
            </w:pPr>
            <w:r>
              <w:rPr>
                <w:noProof/>
                <w:lang w:val="en-US"/>
              </w:rPr>
              <w:t>Submission</w:t>
            </w:r>
          </w:p>
        </w:tc>
        <w:tc>
          <w:tcPr>
            <w:tcW w:w="4786" w:type="dxa"/>
          </w:tcPr>
          <w:p w:rsidR="005F374A" w:rsidRDefault="005F374A" w:rsidP="00061C87">
            <w:pPr>
              <w:rPr>
                <w:noProof/>
                <w:lang w:val="en-US"/>
              </w:rPr>
            </w:pPr>
          </w:p>
        </w:tc>
      </w:tr>
      <w:tr w:rsidR="005F374A" w:rsidTr="00061C87">
        <w:tc>
          <w:tcPr>
            <w:tcW w:w="4785" w:type="dxa"/>
          </w:tcPr>
          <w:p w:rsidR="005F374A" w:rsidRDefault="005F374A" w:rsidP="00061C87">
            <w:pPr>
              <w:rPr>
                <w:noProof/>
                <w:lang w:val="en-US"/>
              </w:rPr>
            </w:pPr>
            <w:r>
              <w:rPr>
                <w:noProof/>
                <w:lang w:val="en-US"/>
              </w:rPr>
              <w:t>…</w:t>
            </w:r>
          </w:p>
        </w:tc>
        <w:tc>
          <w:tcPr>
            <w:tcW w:w="4786" w:type="dxa"/>
          </w:tcPr>
          <w:p w:rsidR="005F374A" w:rsidRDefault="005F374A" w:rsidP="00061C87">
            <w:pPr>
              <w:rPr>
                <w:noProof/>
                <w:lang w:val="en-US"/>
              </w:rPr>
            </w:pPr>
          </w:p>
        </w:tc>
      </w:tr>
    </w:tbl>
    <w:p w:rsidR="005F3ED0" w:rsidRDefault="005F3ED0" w:rsidP="001A7BC5">
      <w:pPr>
        <w:pStyle w:val="XMLheader"/>
      </w:pPr>
      <w:r>
        <w:t>XML</w:t>
      </w:r>
    </w:p>
    <w:p w:rsidR="00A67E1B" w:rsidRDefault="00A67E1B" w:rsidP="005F3ED0">
      <w:pPr>
        <w:pBdr>
          <w:top w:val="single" w:sz="4" w:space="1" w:color="auto"/>
          <w:left w:val="single" w:sz="4" w:space="4" w:color="auto"/>
          <w:bottom w:val="single" w:sz="4" w:space="1" w:color="auto"/>
          <w:right w:val="single" w:sz="4" w:space="4" w:color="auto"/>
        </w:pBdr>
        <w:shd w:val="clear" w:color="auto" w:fill="FDE9D9" w:themeFill="accent6" w:themeFillTint="33"/>
        <w:rPr>
          <w:noProof/>
          <w:lang w:val="en-US"/>
        </w:rPr>
      </w:pPr>
      <w:r w:rsidRPr="00A67E1B">
        <w:rPr>
          <w:noProof/>
          <w:lang w:val="en-US"/>
        </w:rPr>
        <w:t xml:space="preserve">&lt;pmdocument&gt; </w:t>
      </w:r>
      <w:r>
        <w:rPr>
          <w:noProof/>
          <w:lang w:val="en-US"/>
        </w:rPr>
        <w:br/>
        <w:t xml:space="preserve"> </w:t>
      </w:r>
      <w:r w:rsidRPr="00A67E1B">
        <w:rPr>
          <w:noProof/>
          <w:lang w:val="en-US"/>
        </w:rPr>
        <w:t>&lt;submissions&gt;</w:t>
      </w:r>
      <w:r>
        <w:rPr>
          <w:noProof/>
          <w:lang w:val="en-US"/>
        </w:rPr>
        <w:br/>
        <w:t xml:space="preserve"> </w:t>
      </w:r>
      <w:r w:rsidRPr="00A67E1B">
        <w:rPr>
          <w:noProof/>
          <w:lang w:val="en-US"/>
        </w:rPr>
        <w:t xml:space="preserve"> &lt;submission </w:t>
      </w:r>
      <w:r>
        <w:rPr>
          <w:noProof/>
          <w:lang w:val="en-US"/>
        </w:rPr>
        <w:t>…</w:t>
      </w:r>
      <w:r w:rsidRPr="00A67E1B">
        <w:rPr>
          <w:noProof/>
          <w:lang w:val="en-US"/>
        </w:rPr>
        <w:t>&gt;</w:t>
      </w:r>
      <w:r>
        <w:rPr>
          <w:noProof/>
          <w:lang w:val="en-US"/>
        </w:rPr>
        <w:br/>
        <w:t>…</w:t>
      </w:r>
      <w:r>
        <w:rPr>
          <w:noProof/>
          <w:lang w:val="en-US"/>
        </w:rPr>
        <w:br/>
        <w:t xml:space="preserve">  &lt;/submission</w:t>
      </w:r>
      <w:r w:rsidRPr="00A67E1B">
        <w:rPr>
          <w:noProof/>
          <w:lang w:val="en-US"/>
        </w:rPr>
        <w:t>&gt;</w:t>
      </w:r>
      <w:r>
        <w:rPr>
          <w:noProof/>
          <w:lang w:val="en-US"/>
        </w:rPr>
        <w:br/>
      </w:r>
      <w:r w:rsidR="000B681C">
        <w:rPr>
          <w:noProof/>
          <w:lang w:val="en-US"/>
        </w:rPr>
        <w:t xml:space="preserve"> </w:t>
      </w:r>
      <w:r w:rsidR="000B681C" w:rsidRPr="00A67E1B">
        <w:rPr>
          <w:noProof/>
          <w:lang w:val="en-US"/>
        </w:rPr>
        <w:t xml:space="preserve"> &lt;submission </w:t>
      </w:r>
      <w:r w:rsidR="000B681C">
        <w:rPr>
          <w:noProof/>
          <w:lang w:val="en-US"/>
        </w:rPr>
        <w:t>…</w:t>
      </w:r>
      <w:r w:rsidR="000B681C" w:rsidRPr="00A67E1B">
        <w:rPr>
          <w:noProof/>
          <w:lang w:val="en-US"/>
        </w:rPr>
        <w:t>&gt;</w:t>
      </w:r>
      <w:r w:rsidR="000B681C">
        <w:rPr>
          <w:noProof/>
          <w:lang w:val="en-US"/>
        </w:rPr>
        <w:br/>
        <w:t>…</w:t>
      </w:r>
      <w:r w:rsidR="000B681C">
        <w:rPr>
          <w:noProof/>
          <w:lang w:val="en-US"/>
        </w:rPr>
        <w:br/>
        <w:t xml:space="preserve">  &lt;/submission</w:t>
      </w:r>
      <w:r w:rsidR="000B681C" w:rsidRPr="00A67E1B">
        <w:rPr>
          <w:noProof/>
          <w:lang w:val="en-US"/>
        </w:rPr>
        <w:t>&gt;</w:t>
      </w:r>
      <w:r>
        <w:rPr>
          <w:noProof/>
          <w:lang w:val="en-US"/>
        </w:rPr>
        <w:br/>
      </w:r>
      <w:r w:rsidRPr="00A67E1B">
        <w:rPr>
          <w:noProof/>
          <w:lang w:val="en-US"/>
        </w:rPr>
        <w:t>&lt;</w:t>
      </w:r>
      <w:r>
        <w:rPr>
          <w:noProof/>
          <w:lang w:val="en-US"/>
        </w:rPr>
        <w:t>/</w:t>
      </w:r>
      <w:r w:rsidRPr="00A67E1B">
        <w:rPr>
          <w:noProof/>
          <w:lang w:val="en-US"/>
        </w:rPr>
        <w:t>submissions&gt;</w:t>
      </w:r>
      <w:r>
        <w:rPr>
          <w:noProof/>
          <w:lang w:val="en-US"/>
        </w:rPr>
        <w:br/>
      </w:r>
      <w:r w:rsidRPr="00A67E1B">
        <w:rPr>
          <w:noProof/>
          <w:lang w:val="en-US"/>
        </w:rPr>
        <w:t>&lt;</w:t>
      </w:r>
      <w:r>
        <w:rPr>
          <w:noProof/>
          <w:lang w:val="en-US"/>
        </w:rPr>
        <w:t>/</w:t>
      </w:r>
      <w:r w:rsidRPr="00A67E1B">
        <w:rPr>
          <w:noProof/>
          <w:lang w:val="en-US"/>
        </w:rPr>
        <w:t>pmdocument&gt;</w:t>
      </w:r>
    </w:p>
    <w:p w:rsidR="005F374A" w:rsidRDefault="005F3ED0" w:rsidP="001A7BC5">
      <w:pPr>
        <w:spacing w:before="240" w:after="0"/>
        <w:rPr>
          <w:noProof/>
          <w:lang w:val="en-US"/>
        </w:rPr>
      </w:pPr>
      <w:r>
        <w:rPr>
          <w:noProof/>
          <w:lang w:val="en-US"/>
        </w:rPr>
        <w:t>JSON</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"submissions" : [</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 xml:space="preserve">  </w:t>
      </w:r>
      <w:r>
        <w:rPr>
          <w:noProof/>
          <w:lang w:val="en-US"/>
        </w:rPr>
        <w:tab/>
      </w:r>
      <w:r>
        <w:rPr>
          <w:noProof/>
          <w:lang w:val="en-US"/>
        </w:rPr>
        <w:tab/>
      </w:r>
      <w:r w:rsidRPr="000B681C">
        <w:rPr>
          <w:noProof/>
          <w:lang w:val="en-US"/>
        </w:rPr>
        <w:t>"type": "submission"</w:t>
      </w:r>
      <w:r w:rsidR="00CE74BE">
        <w:rPr>
          <w:noProof/>
          <w:lang w:val="en-US"/>
        </w:rPr>
        <w:t>,</w:t>
      </w:r>
    </w:p>
    <w:p w:rsid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Pr>
          <w:noProof/>
          <w:lang w:val="en-US"/>
        </w:rPr>
        <w:tab/>
      </w:r>
      <w:r>
        <w:rPr>
          <w:noProof/>
          <w:lang w:val="en-US"/>
        </w:rPr>
        <w:tab/>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w:t>
      </w:r>
    </w:p>
    <w:p w:rsid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993"/>
          <w:tab w:val="left" w:pos="1560"/>
          <w:tab w:val="left" w:pos="2410"/>
        </w:tabs>
        <w:spacing w:after="0" w:line="240" w:lineRule="auto"/>
        <w:rPr>
          <w:noProof/>
          <w:lang w:val="en-US"/>
        </w:rPr>
      </w:pPr>
      <w:r>
        <w:rPr>
          <w:noProof/>
          <w:lang w:val="en-US"/>
        </w:rPr>
        <w:tab/>
      </w:r>
      <w:r>
        <w:rPr>
          <w:noProof/>
          <w:lang w:val="en-US"/>
        </w:rPr>
        <w:tab/>
      </w:r>
      <w:r>
        <w:rPr>
          <w:noProof/>
          <w:lang w:val="en-US"/>
        </w:rPr>
        <w:tab/>
      </w:r>
      <w:r w:rsidRPr="000B681C">
        <w:rPr>
          <w:noProof/>
          <w:lang w:val="en-US"/>
        </w:rPr>
        <w:t>"type": "submission"</w:t>
      </w:r>
      <w:r w:rsidR="00CE74BE">
        <w:rPr>
          <w:noProof/>
          <w:lang w:val="en-US"/>
        </w:rPr>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Pr>
          <w:noProof/>
          <w:lang w:val="en-US"/>
        </w:rPr>
        <w:tab/>
      </w:r>
      <w:r>
        <w:rPr>
          <w:noProof/>
          <w:lang w:val="en-US"/>
        </w:rPr>
        <w:tab/>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Pr>
          <w:noProof/>
          <w:lang w:val="en-US"/>
        </w:rPr>
        <w:tab/>
      </w:r>
      <w:r w:rsidRPr="000B681C">
        <w:rPr>
          <w:noProof/>
          <w:lang w:val="en-US"/>
        </w:rPr>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w:t>
      </w:r>
    </w:p>
    <w:p w:rsidR="00E01DBA"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w:t>
      </w:r>
    </w:p>
    <w:p w:rsidR="00E01DBA" w:rsidRDefault="00784D8C" w:rsidP="000A67CD">
      <w:pPr>
        <w:pStyle w:val="Heading2"/>
        <w:rPr>
          <w:lang w:val="en-US"/>
        </w:rPr>
      </w:pPr>
      <w:bookmarkStart w:id="121" w:name="_Toc468442975"/>
      <w:r>
        <w:rPr>
          <w:lang w:val="en-US"/>
        </w:rPr>
        <w:t>Page document headers</w:t>
      </w:r>
      <w:bookmarkEnd w:id="121"/>
    </w:p>
    <w:p w:rsidR="00784D8C" w:rsidRDefault="00784D8C" w:rsidP="00E01DBA">
      <w:pPr>
        <w:rPr>
          <w:lang w:val="en-US"/>
        </w:rPr>
      </w:pPr>
      <w:r>
        <w:rPr>
          <w:lang w:val="en-US"/>
        </w:rPr>
        <w:t>It is possible to provide information that belongs to the whole Page document. One can add one or more headers in the form of name-value pairs:</w:t>
      </w:r>
    </w:p>
    <w:tbl>
      <w:tblPr>
        <w:tblW w:w="27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380"/>
      </w:tblGrid>
      <w:tr w:rsidR="00784D8C" w:rsidRPr="00784D8C" w:rsidTr="00784D8C">
        <w:trPr>
          <w:trHeight w:val="300"/>
        </w:trPr>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r w:rsidRPr="00784D8C">
              <w:rPr>
                <w:rFonts w:ascii="Calibri" w:eastAsia="Times New Roman" w:hAnsi="Calibri" w:cs="Times New Roman"/>
                <w:noProof/>
                <w:color w:val="000000"/>
                <w:lang w:eastAsia="ru-RU"/>
              </w:rPr>
              <w:lastRenderedPageBreak/>
              <w:t>#@Header1</w:t>
            </w:r>
          </w:p>
        </w:tc>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r w:rsidRPr="00784D8C">
              <w:rPr>
                <w:rFonts w:ascii="Calibri" w:eastAsia="Times New Roman" w:hAnsi="Calibri" w:cs="Times New Roman"/>
                <w:noProof/>
                <w:color w:val="000000"/>
                <w:lang w:eastAsia="ru-RU"/>
              </w:rPr>
              <w:t>value1</w:t>
            </w:r>
          </w:p>
        </w:tc>
      </w:tr>
      <w:tr w:rsidR="00784D8C" w:rsidRPr="00784D8C" w:rsidTr="00784D8C">
        <w:trPr>
          <w:trHeight w:val="300"/>
        </w:trPr>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r w:rsidRPr="00784D8C">
              <w:rPr>
                <w:rFonts w:ascii="Calibri" w:eastAsia="Times New Roman" w:hAnsi="Calibri" w:cs="Times New Roman"/>
                <w:noProof/>
                <w:color w:val="000000"/>
                <w:lang w:eastAsia="ru-RU"/>
              </w:rPr>
              <w:t>#@Header2</w:t>
            </w:r>
          </w:p>
        </w:tc>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r w:rsidRPr="00784D8C">
              <w:rPr>
                <w:rFonts w:ascii="Calibri" w:eastAsia="Times New Roman" w:hAnsi="Calibri" w:cs="Times New Roman"/>
                <w:noProof/>
                <w:color w:val="000000"/>
                <w:lang w:eastAsia="ru-RU"/>
              </w:rPr>
              <w:t>value2</w:t>
            </w:r>
          </w:p>
        </w:tc>
      </w:tr>
      <w:tr w:rsidR="00784D8C" w:rsidRPr="00784D8C" w:rsidTr="00784D8C">
        <w:trPr>
          <w:trHeight w:val="300"/>
        </w:trPr>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p>
        </w:tc>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p>
        </w:tc>
      </w:tr>
      <w:tr w:rsidR="00784D8C" w:rsidRPr="00784D8C" w:rsidTr="00784D8C">
        <w:trPr>
          <w:trHeight w:val="300"/>
        </w:trPr>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r w:rsidRPr="00784D8C">
              <w:rPr>
                <w:rFonts w:ascii="Calibri" w:eastAsia="Times New Roman" w:hAnsi="Calibri" w:cs="Times New Roman"/>
                <w:noProof/>
                <w:color w:val="000000"/>
                <w:lang w:eastAsia="ru-RU"/>
              </w:rPr>
              <w:t>Submission</w:t>
            </w:r>
          </w:p>
        </w:tc>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p>
        </w:tc>
      </w:tr>
    </w:tbl>
    <w:p w:rsidR="00784D8C" w:rsidRDefault="001A7BC5" w:rsidP="001A7BC5">
      <w:pPr>
        <w:pStyle w:val="XMLheader"/>
      </w:pPr>
      <w:r>
        <w:t>XML</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&lt;pmdocument&gt;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&lt;header&gt;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&lt;name&gt;Header1&lt;/name&gt;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&lt;value&gt;value1&lt;/value&gt;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&lt;/header&gt;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&lt;header&gt;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&lt;name&gt;Header2&lt;/name&gt;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&lt;value&gt;value2&lt;/value&gt;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&lt;/header&gt;</w:t>
      </w:r>
    </w:p>
    <w:p w:rsid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&lt;submissions&gt;</w:t>
      </w:r>
    </w:p>
    <w:p w:rsid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Pr>
          <w:noProof/>
          <w:lang w:val="en-US"/>
        </w:rPr>
        <w:t>…</w:t>
      </w:r>
    </w:p>
    <w:p w:rsidR="00784D8C" w:rsidRDefault="001A7BC5" w:rsidP="001A7BC5">
      <w:pPr>
        <w:pStyle w:val="XMLheader"/>
      </w:pPr>
      <w:r>
        <w:t>JSON</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rPr>
          <w:noProof/>
          <w:lang w:val="en-US"/>
        </w:rPr>
      </w:pPr>
      <w:r w:rsidRPr="00784D8C">
        <w:rPr>
          <w:noProof/>
          <w:lang w:val="en-US"/>
        </w:rPr>
        <w: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rPr>
          <w:noProof/>
          <w:lang w:val="en-US"/>
        </w:rPr>
      </w:pPr>
      <w:r w:rsidRPr="00784D8C">
        <w:rPr>
          <w:noProof/>
          <w:lang w:val="en-US"/>
        </w:rPr>
        <w:t>"@Header1": "value1",</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rPr>
          <w:noProof/>
          <w:lang w:val="en-US"/>
        </w:rPr>
      </w:pPr>
      <w:r w:rsidRPr="00784D8C">
        <w:rPr>
          <w:noProof/>
          <w:lang w:val="en-US"/>
        </w:rPr>
        <w:t>"@Header2": "value2",</w:t>
      </w:r>
    </w:p>
    <w:p w:rsidR="00784D8C" w:rsidRDefault="00784D8C" w:rsidP="001A7BC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rPr>
          <w:noProof/>
          <w:lang w:val="en-US"/>
        </w:rPr>
      </w:pPr>
      <w:r w:rsidRPr="00784D8C">
        <w:rPr>
          <w:noProof/>
          <w:lang w:val="en-US"/>
        </w:rPr>
        <w:t>"submissions" : [</w:t>
      </w:r>
    </w:p>
    <w:p w:rsidR="00784D8C" w:rsidRDefault="00784D8C" w:rsidP="001A7BC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rPr>
          <w:noProof/>
          <w:lang w:val="en-US"/>
        </w:rPr>
      </w:pPr>
      <w:r>
        <w:rPr>
          <w:noProof/>
          <w:lang w:val="en-US"/>
        </w:rPr>
        <w:t>…</w:t>
      </w:r>
    </w:p>
    <w:p w:rsidR="00E01DBA" w:rsidRDefault="00784D8C" w:rsidP="000A67CD">
      <w:pPr>
        <w:pStyle w:val="Heading2"/>
        <w:rPr>
          <w:lang w:val="en-US"/>
        </w:rPr>
      </w:pPr>
      <w:r>
        <w:rPr>
          <w:lang w:val="en-US"/>
        </w:rPr>
        <w:t xml:space="preserve"> </w:t>
      </w:r>
      <w:bookmarkStart w:id="122" w:name="_Toc468442976"/>
      <w:r w:rsidR="00E01DBA">
        <w:rPr>
          <w:lang w:val="en-US"/>
        </w:rPr>
        <w:t>Submission</w:t>
      </w:r>
      <w:bookmarkEnd w:id="122"/>
    </w:p>
    <w:p w:rsidR="00E01DBA" w:rsidRDefault="00E01DBA" w:rsidP="00E01DBA">
      <w:pPr>
        <w:tabs>
          <w:tab w:val="left" w:pos="1560"/>
        </w:tabs>
        <w:rPr>
          <w:lang w:val="en-US"/>
        </w:rPr>
      </w:pPr>
      <w:r>
        <w:rPr>
          <w:lang w:val="en-US"/>
        </w:rPr>
        <w:t xml:space="preserve">Submission heading format is </w:t>
      </w:r>
      <w:r w:rsidR="00B34D54">
        <w:rPr>
          <w:lang w:val="en-US"/>
        </w:rPr>
        <w:t xml:space="preserve">the </w:t>
      </w:r>
      <w:r>
        <w:rPr>
          <w:lang w:val="en-US"/>
        </w:rPr>
        <w:t>following:</w:t>
      </w:r>
    </w:p>
    <w:tbl>
      <w:tblPr>
        <w:tblStyle w:val="TableGrid"/>
        <w:tblW w:w="0" w:type="auto"/>
        <w:tblLook w:val="04A0" w:firstRow="1" w:lastRow="0" w:firstColumn="1" w:lastColumn="0" w:noHBand="0" w:noVBand="1"/>
      </w:tblPr>
      <w:tblGrid>
        <w:gridCol w:w="2392"/>
        <w:gridCol w:w="2393"/>
        <w:gridCol w:w="2393"/>
        <w:gridCol w:w="2393"/>
      </w:tblGrid>
      <w:tr w:rsidR="00E01DBA" w:rsidTr="00E01DBA">
        <w:tc>
          <w:tcPr>
            <w:tcW w:w="2392" w:type="dxa"/>
          </w:tcPr>
          <w:p w:rsidR="00E01DBA" w:rsidRPr="00E01DBA" w:rsidRDefault="00E01DBA" w:rsidP="00E01DBA">
            <w:pPr>
              <w:tabs>
                <w:tab w:val="left" w:pos="1560"/>
              </w:tabs>
              <w:rPr>
                <w:b/>
                <w:lang w:val="en-US"/>
              </w:rPr>
            </w:pPr>
            <w:r w:rsidRPr="00E01DBA">
              <w:rPr>
                <w:b/>
                <w:lang w:val="en-US"/>
              </w:rPr>
              <w:t>Submission</w:t>
            </w:r>
          </w:p>
        </w:tc>
        <w:tc>
          <w:tcPr>
            <w:tcW w:w="2393" w:type="dxa"/>
          </w:tcPr>
          <w:p w:rsidR="00E01DBA" w:rsidRDefault="00E01DBA" w:rsidP="00E01DBA">
            <w:pPr>
              <w:tabs>
                <w:tab w:val="left" w:pos="1560"/>
              </w:tabs>
              <w:rPr>
                <w:lang w:val="en-US"/>
              </w:rPr>
            </w:pPr>
            <w:r>
              <w:rPr>
                <w:lang w:val="en-US"/>
              </w:rPr>
              <w:t>[accession]</w:t>
            </w:r>
          </w:p>
        </w:tc>
        <w:tc>
          <w:tcPr>
            <w:tcW w:w="2393" w:type="dxa"/>
          </w:tcPr>
          <w:p w:rsidR="00E01DBA" w:rsidRDefault="00E01DBA" w:rsidP="00E01DBA">
            <w:pPr>
              <w:tabs>
                <w:tab w:val="left" w:pos="1560"/>
              </w:tabs>
              <w:rPr>
                <w:lang w:val="en-US"/>
              </w:rPr>
            </w:pPr>
            <w:r>
              <w:rPr>
                <w:lang w:val="en-US"/>
              </w:rPr>
              <w:t>[access tags list]</w:t>
            </w:r>
          </w:p>
        </w:tc>
        <w:tc>
          <w:tcPr>
            <w:tcW w:w="2393" w:type="dxa"/>
          </w:tcPr>
          <w:p w:rsidR="00E01DBA" w:rsidRDefault="00E01DBA" w:rsidP="00E01DBA">
            <w:pPr>
              <w:tabs>
                <w:tab w:val="left" w:pos="1560"/>
              </w:tabs>
              <w:rPr>
                <w:lang w:val="en-US"/>
              </w:rPr>
            </w:pPr>
            <w:r>
              <w:rPr>
                <w:lang w:val="en-US"/>
              </w:rPr>
              <w:t>[tags list]</w:t>
            </w:r>
          </w:p>
        </w:tc>
      </w:tr>
    </w:tbl>
    <w:p w:rsidR="00E01DBA" w:rsidRDefault="00E01DBA" w:rsidP="00E01DBA">
      <w:pPr>
        <w:tabs>
          <w:tab w:val="left" w:pos="1560"/>
        </w:tabs>
        <w:rPr>
          <w:lang w:val="en-US"/>
        </w:rPr>
      </w:pPr>
    </w:p>
    <w:p w:rsidR="00E01DBA" w:rsidRDefault="00E01DBA" w:rsidP="00E01DBA">
      <w:pPr>
        <w:tabs>
          <w:tab w:val="left" w:pos="1560"/>
        </w:tabs>
        <w:rPr>
          <w:lang w:val="en-US"/>
        </w:rPr>
      </w:pPr>
      <w:r>
        <w:rPr>
          <w:lang w:val="en-US"/>
        </w:rPr>
        <w:t>Submission heading can be followed by a number of attributes</w:t>
      </w:r>
    </w:p>
    <w:tbl>
      <w:tblPr>
        <w:tblStyle w:val="TableGrid"/>
        <w:tblW w:w="0" w:type="auto"/>
        <w:tblLook w:val="04A0" w:firstRow="1" w:lastRow="0" w:firstColumn="1" w:lastColumn="0" w:noHBand="0" w:noVBand="1"/>
      </w:tblPr>
      <w:tblGrid>
        <w:gridCol w:w="2392"/>
        <w:gridCol w:w="2393"/>
        <w:gridCol w:w="2393"/>
        <w:gridCol w:w="2885"/>
      </w:tblGrid>
      <w:tr w:rsidR="00E01DBA" w:rsidTr="00E01DBA">
        <w:tc>
          <w:tcPr>
            <w:tcW w:w="2392" w:type="dxa"/>
          </w:tcPr>
          <w:p w:rsidR="00E01DBA" w:rsidRDefault="00E01DBA" w:rsidP="00E01DBA">
            <w:pPr>
              <w:tabs>
                <w:tab w:val="left" w:pos="1560"/>
              </w:tabs>
              <w:rPr>
                <w:noProof/>
                <w:lang w:val="en-US"/>
              </w:rPr>
            </w:pPr>
            <w:r w:rsidRPr="00E01DBA">
              <w:rPr>
                <w:b/>
                <w:noProof/>
                <w:lang w:val="en-US"/>
              </w:rPr>
              <w:t>Submission</w:t>
            </w:r>
          </w:p>
        </w:tc>
        <w:tc>
          <w:tcPr>
            <w:tcW w:w="2393" w:type="dxa"/>
          </w:tcPr>
          <w:p w:rsidR="00E01DBA" w:rsidRDefault="00E01DBA" w:rsidP="00E01DBA">
            <w:pPr>
              <w:tabs>
                <w:tab w:val="left" w:pos="1560"/>
              </w:tabs>
              <w:rPr>
                <w:noProof/>
                <w:lang w:val="en-US"/>
              </w:rPr>
            </w:pPr>
            <w:r>
              <w:rPr>
                <w:noProof/>
                <w:lang w:val="en-US"/>
              </w:rPr>
              <w:t>S-EBI001</w:t>
            </w:r>
          </w:p>
        </w:tc>
        <w:tc>
          <w:tcPr>
            <w:tcW w:w="2393" w:type="dxa"/>
          </w:tcPr>
          <w:p w:rsidR="00E01DBA" w:rsidRDefault="00E01DBA" w:rsidP="00E01DBA">
            <w:pPr>
              <w:tabs>
                <w:tab w:val="left" w:pos="1560"/>
              </w:tabs>
              <w:rPr>
                <w:noProof/>
                <w:lang w:val="en-US"/>
              </w:rPr>
            </w:pPr>
            <w:r>
              <w:rPr>
                <w:noProof/>
                <w:lang w:val="en-US"/>
              </w:rPr>
              <w:t>Public</w:t>
            </w:r>
          </w:p>
        </w:tc>
        <w:tc>
          <w:tcPr>
            <w:tcW w:w="2393" w:type="dxa"/>
          </w:tcPr>
          <w:p w:rsidR="00E01DBA" w:rsidRDefault="00E01DBA" w:rsidP="00E01DBA">
            <w:pPr>
              <w:tabs>
                <w:tab w:val="left" w:pos="1560"/>
              </w:tabs>
              <w:rPr>
                <w:noProof/>
                <w:lang w:val="en-US"/>
              </w:rPr>
            </w:pPr>
            <w:r>
              <w:rPr>
                <w:noProof/>
                <w:lang w:val="en-US"/>
              </w:rPr>
              <w:t>Priority:High,Type:Publication</w:t>
            </w:r>
          </w:p>
        </w:tc>
      </w:tr>
      <w:tr w:rsidR="00E01DBA" w:rsidTr="00E01DBA">
        <w:tc>
          <w:tcPr>
            <w:tcW w:w="2392" w:type="dxa"/>
          </w:tcPr>
          <w:p w:rsidR="00E01DBA" w:rsidRDefault="00E01DBA" w:rsidP="00E01DBA">
            <w:pPr>
              <w:tabs>
                <w:tab w:val="left" w:pos="1560"/>
              </w:tabs>
              <w:rPr>
                <w:noProof/>
                <w:lang w:val="en-US"/>
              </w:rPr>
            </w:pPr>
            <w:r>
              <w:rPr>
                <w:noProof/>
                <w:lang w:val="en-US"/>
              </w:rPr>
              <w:t>Title</w:t>
            </w:r>
          </w:p>
        </w:tc>
        <w:tc>
          <w:tcPr>
            <w:tcW w:w="2393" w:type="dxa"/>
          </w:tcPr>
          <w:p w:rsidR="00E01DBA" w:rsidRDefault="00E01DBA" w:rsidP="00E01DBA">
            <w:pPr>
              <w:tabs>
                <w:tab w:val="left" w:pos="1560"/>
              </w:tabs>
              <w:rPr>
                <w:noProof/>
                <w:lang w:val="en-US"/>
              </w:rPr>
            </w:pPr>
            <w:r>
              <w:rPr>
                <w:noProof/>
                <w:lang w:val="en-US"/>
              </w:rPr>
              <w:t>Test submission</w:t>
            </w:r>
          </w:p>
        </w:tc>
        <w:tc>
          <w:tcPr>
            <w:tcW w:w="2393" w:type="dxa"/>
          </w:tcPr>
          <w:p w:rsidR="00E01DBA" w:rsidRDefault="00E01DBA" w:rsidP="00E01DBA">
            <w:pPr>
              <w:tabs>
                <w:tab w:val="left" w:pos="1560"/>
              </w:tabs>
              <w:rPr>
                <w:noProof/>
                <w:lang w:val="en-US"/>
              </w:rPr>
            </w:pPr>
          </w:p>
        </w:tc>
        <w:tc>
          <w:tcPr>
            <w:tcW w:w="2393" w:type="dxa"/>
          </w:tcPr>
          <w:p w:rsidR="00E01DBA" w:rsidRDefault="00E01DBA" w:rsidP="00E01DBA">
            <w:pPr>
              <w:tabs>
                <w:tab w:val="left" w:pos="1560"/>
              </w:tabs>
              <w:rPr>
                <w:noProof/>
                <w:lang w:val="en-US"/>
              </w:rPr>
            </w:pPr>
          </w:p>
        </w:tc>
      </w:tr>
      <w:tr w:rsidR="00E01DBA" w:rsidTr="00E01DBA">
        <w:tc>
          <w:tcPr>
            <w:tcW w:w="2392" w:type="dxa"/>
          </w:tcPr>
          <w:p w:rsidR="00E01DBA" w:rsidRDefault="00E01DBA" w:rsidP="00E01DBA">
            <w:pPr>
              <w:tabs>
                <w:tab w:val="left" w:pos="1560"/>
              </w:tabs>
              <w:rPr>
                <w:noProof/>
                <w:lang w:val="en-US"/>
              </w:rPr>
            </w:pPr>
            <w:r>
              <w:rPr>
                <w:noProof/>
                <w:lang w:val="en-US"/>
              </w:rPr>
              <w:t>RootPath</w:t>
            </w:r>
          </w:p>
        </w:tc>
        <w:tc>
          <w:tcPr>
            <w:tcW w:w="2393" w:type="dxa"/>
          </w:tcPr>
          <w:p w:rsidR="00E01DBA" w:rsidRDefault="00E01DBA" w:rsidP="00E01DBA">
            <w:pPr>
              <w:tabs>
                <w:tab w:val="left" w:pos="1560"/>
              </w:tabs>
              <w:rPr>
                <w:noProof/>
                <w:lang w:val="en-US"/>
              </w:rPr>
            </w:pPr>
            <w:r>
              <w:rPr>
                <w:noProof/>
                <w:lang w:val="en-US"/>
              </w:rPr>
              <w:t>Pub1/data</w:t>
            </w:r>
          </w:p>
        </w:tc>
        <w:tc>
          <w:tcPr>
            <w:tcW w:w="2393" w:type="dxa"/>
          </w:tcPr>
          <w:p w:rsidR="00E01DBA" w:rsidRDefault="00E01DBA" w:rsidP="00E01DBA">
            <w:pPr>
              <w:tabs>
                <w:tab w:val="left" w:pos="1560"/>
              </w:tabs>
              <w:rPr>
                <w:noProof/>
                <w:lang w:val="en-US"/>
              </w:rPr>
            </w:pPr>
          </w:p>
        </w:tc>
        <w:tc>
          <w:tcPr>
            <w:tcW w:w="2393" w:type="dxa"/>
          </w:tcPr>
          <w:p w:rsidR="00E01DBA" w:rsidRDefault="00E01DBA" w:rsidP="00E01DBA">
            <w:pPr>
              <w:tabs>
                <w:tab w:val="left" w:pos="1560"/>
              </w:tabs>
              <w:rPr>
                <w:noProof/>
                <w:lang w:val="en-US"/>
              </w:rPr>
            </w:pPr>
          </w:p>
        </w:tc>
      </w:tr>
    </w:tbl>
    <w:p w:rsidR="00E01DBA" w:rsidRDefault="001A7BC5" w:rsidP="001A7BC5">
      <w:pPr>
        <w:pStyle w:val="XMLheader"/>
      </w:pPr>
      <w:r>
        <w:t>XML</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&lt;submission acc="S-EBI001"</w:t>
      </w:r>
      <w:r w:rsidR="002E4B07">
        <w:rPr>
          <w:noProof/>
          <w:lang w:val="en-US"/>
        </w:rPr>
        <w:t xml:space="preserve"> </w:t>
      </w:r>
      <w:r w:rsidR="002E4B07" w:rsidRPr="002E4B07">
        <w:rPr>
          <w:noProof/>
          <w:lang w:val="en-US"/>
        </w:rPr>
        <w:t>tags="Priority:High,Type:Publication" access="Public"</w:t>
      </w:r>
      <w:r w:rsidRPr="00E01DBA">
        <w:rPr>
          <w:noProof/>
          <w:lang w:val="en-US"/>
        </w:rPr>
        <w:t>&gt;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&lt;attributes&gt;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&lt;attribute&gt;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&lt;name&gt;RootPath&lt;/name&gt;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&lt;value&gt;Pub1/data&lt;/value&gt;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&lt;/attribute&gt;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&lt;attribute&gt;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&lt;name&gt;Title&lt;/name&gt;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&lt;value&gt;Test submission&lt;/value&gt;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&lt;/attribute&gt;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&lt;/attributes&gt;</w:t>
      </w:r>
    </w:p>
    <w:p w:rsid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&lt;/submission&gt;</w:t>
      </w:r>
    </w:p>
    <w:p w:rsidR="00E01DBA" w:rsidRDefault="001A7BC5" w:rsidP="001A7BC5">
      <w:pPr>
        <w:pStyle w:val="XMLheader"/>
      </w:pPr>
      <w:r>
        <w:t>JSON</w:t>
      </w:r>
    </w:p>
    <w:p w:rsidR="00E01DBA" w:rsidRPr="00E01DBA" w:rsidRDefault="00E01DBA" w:rsidP="00A618F3">
      <w:pPr>
        <w:pStyle w:val="JSON"/>
      </w:pPr>
      <w:r w:rsidRPr="00E01DBA">
        <w:t>{</w:t>
      </w:r>
    </w:p>
    <w:p w:rsidR="002E4B07" w:rsidRDefault="002E4B07" w:rsidP="00A618F3">
      <w:pPr>
        <w:pStyle w:val="JSON"/>
      </w:pPr>
      <w:r>
        <w:lastRenderedPageBreak/>
        <w:t>"type": "submission",</w:t>
      </w:r>
      <w:r w:rsidR="00E01DBA" w:rsidRPr="00E01DBA">
        <w:t xml:space="preserve"> </w:t>
      </w:r>
    </w:p>
    <w:p w:rsidR="00E01DBA" w:rsidRDefault="00E01DBA" w:rsidP="00A618F3">
      <w:pPr>
        <w:pStyle w:val="JSON"/>
      </w:pPr>
      <w:r w:rsidRPr="00E01DBA">
        <w:t>"accno": "S-EBI001",</w:t>
      </w:r>
    </w:p>
    <w:p w:rsidR="002E4B07" w:rsidRPr="00E01DBA" w:rsidRDefault="002E4B07" w:rsidP="00A618F3">
      <w:pPr>
        <w:pStyle w:val="JSON"/>
      </w:pPr>
      <w:r w:rsidRPr="002E4B07">
        <w:t>"accessTags": ["Public"],</w:t>
      </w:r>
    </w:p>
    <w:p w:rsidR="002E4B07" w:rsidRDefault="002E4B07" w:rsidP="00A618F3">
      <w:pPr>
        <w:pStyle w:val="JSON"/>
      </w:pPr>
    </w:p>
    <w:p w:rsidR="002E4B07" w:rsidRPr="002E4B07" w:rsidRDefault="002E4B07" w:rsidP="00A618F3">
      <w:pPr>
        <w:pStyle w:val="JSON"/>
      </w:pPr>
      <w:r w:rsidRPr="002E4B07">
        <w:t>"tags": [</w:t>
      </w:r>
    </w:p>
    <w:p w:rsidR="002E4B07" w:rsidRPr="002E4B07" w:rsidRDefault="002E4B07" w:rsidP="00A618F3">
      <w:pPr>
        <w:pStyle w:val="JSON"/>
      </w:pPr>
      <w:r w:rsidRPr="002E4B07">
        <w:t xml:space="preserve">  {</w:t>
      </w:r>
    </w:p>
    <w:p w:rsidR="002E4B07" w:rsidRPr="002E4B07" w:rsidRDefault="002E4B07" w:rsidP="00A618F3">
      <w:pPr>
        <w:pStyle w:val="JSON"/>
      </w:pPr>
      <w:r w:rsidRPr="002E4B07">
        <w:t xml:space="preserve">   "classifier": "Priority",</w:t>
      </w:r>
    </w:p>
    <w:p w:rsidR="002E4B07" w:rsidRPr="002E4B07" w:rsidRDefault="002E4B07" w:rsidP="00A618F3">
      <w:pPr>
        <w:pStyle w:val="JSON"/>
      </w:pPr>
      <w:r w:rsidRPr="002E4B07">
        <w:t xml:space="preserve">   "tag": "High"</w:t>
      </w:r>
    </w:p>
    <w:p w:rsidR="002E4B07" w:rsidRPr="002E4B07" w:rsidRDefault="002E4B07" w:rsidP="00A618F3">
      <w:pPr>
        <w:pStyle w:val="JSON"/>
      </w:pPr>
      <w:r w:rsidRPr="002E4B07">
        <w:t xml:space="preserve">  },</w:t>
      </w:r>
    </w:p>
    <w:p w:rsidR="002E4B07" w:rsidRPr="002E4B07" w:rsidRDefault="002E4B07" w:rsidP="00A618F3">
      <w:pPr>
        <w:pStyle w:val="JSON"/>
      </w:pPr>
      <w:r w:rsidRPr="002E4B07">
        <w:t xml:space="preserve">  {</w:t>
      </w:r>
    </w:p>
    <w:p w:rsidR="002E4B07" w:rsidRPr="002E4B07" w:rsidRDefault="002E4B07" w:rsidP="00A618F3">
      <w:pPr>
        <w:pStyle w:val="JSON"/>
      </w:pPr>
      <w:r w:rsidRPr="002E4B07">
        <w:t xml:space="preserve">   "classifier": "Type",</w:t>
      </w:r>
    </w:p>
    <w:p w:rsidR="002E4B07" w:rsidRPr="002E4B07" w:rsidRDefault="002E4B07" w:rsidP="00A618F3">
      <w:pPr>
        <w:pStyle w:val="JSON"/>
      </w:pPr>
      <w:r w:rsidRPr="002E4B07">
        <w:t xml:space="preserve">   "tag": "Publication"</w:t>
      </w:r>
    </w:p>
    <w:p w:rsidR="002E4B07" w:rsidRPr="002E4B07" w:rsidRDefault="002E4B07" w:rsidP="00A618F3">
      <w:pPr>
        <w:pStyle w:val="JSON"/>
      </w:pPr>
      <w:r w:rsidRPr="002E4B07">
        <w:t xml:space="preserve">  }</w:t>
      </w:r>
    </w:p>
    <w:p w:rsidR="002E4B07" w:rsidRDefault="002E4B07" w:rsidP="00A618F3">
      <w:pPr>
        <w:pStyle w:val="JSON"/>
      </w:pPr>
      <w:r w:rsidRPr="002E4B07">
        <w:t xml:space="preserve"> ]</w:t>
      </w:r>
      <w:r>
        <w:t>,</w:t>
      </w:r>
    </w:p>
    <w:p w:rsidR="002E4B07" w:rsidRDefault="002E4B07" w:rsidP="00A618F3">
      <w:pPr>
        <w:pStyle w:val="JSON"/>
      </w:pPr>
    </w:p>
    <w:p w:rsidR="00E01DBA" w:rsidRPr="00E01DBA" w:rsidRDefault="00E01DBA" w:rsidP="00A618F3">
      <w:pPr>
        <w:pStyle w:val="JSON"/>
      </w:pPr>
      <w:r w:rsidRPr="00E01DBA">
        <w:t>"attributes": [</w:t>
      </w:r>
    </w:p>
    <w:p w:rsidR="00E01DBA" w:rsidRPr="00E01DBA" w:rsidRDefault="00E01DBA" w:rsidP="00A618F3">
      <w:pPr>
        <w:pStyle w:val="JSON"/>
      </w:pPr>
      <w:r w:rsidRPr="00E01DBA">
        <w:t xml:space="preserve">  {</w:t>
      </w:r>
    </w:p>
    <w:p w:rsidR="00E01DBA" w:rsidRPr="00E01DBA" w:rsidRDefault="00E01DBA" w:rsidP="00A618F3">
      <w:pPr>
        <w:pStyle w:val="JSON"/>
      </w:pPr>
      <w:r w:rsidRPr="00E01DBA">
        <w:t xml:space="preserve">   "name": "RootPath",</w:t>
      </w:r>
    </w:p>
    <w:p w:rsidR="00E01DBA" w:rsidRPr="00E01DBA" w:rsidRDefault="00E01DBA" w:rsidP="00A618F3">
      <w:pPr>
        <w:pStyle w:val="JSON"/>
      </w:pPr>
      <w:r w:rsidRPr="00E01DBA">
        <w:t xml:space="preserve">   "value": "Pub1/data"</w:t>
      </w:r>
    </w:p>
    <w:p w:rsidR="00E01DBA" w:rsidRPr="00E01DBA" w:rsidRDefault="00E01DBA" w:rsidP="00A618F3">
      <w:pPr>
        <w:pStyle w:val="JSON"/>
      </w:pPr>
      <w:r w:rsidRPr="00E01DBA">
        <w:t xml:space="preserve">  },</w:t>
      </w:r>
    </w:p>
    <w:p w:rsidR="00E01DBA" w:rsidRPr="00E01DBA" w:rsidRDefault="00E01DBA" w:rsidP="00A618F3">
      <w:pPr>
        <w:pStyle w:val="JSON"/>
      </w:pPr>
      <w:r w:rsidRPr="00E01DBA">
        <w:t xml:space="preserve">  {</w:t>
      </w:r>
    </w:p>
    <w:p w:rsidR="00E01DBA" w:rsidRPr="00E01DBA" w:rsidRDefault="00E01DBA" w:rsidP="00A618F3">
      <w:pPr>
        <w:pStyle w:val="JSON"/>
      </w:pPr>
      <w:r w:rsidRPr="00E01DBA">
        <w:t xml:space="preserve">   "name": "Title",</w:t>
      </w:r>
    </w:p>
    <w:p w:rsidR="00E01DBA" w:rsidRPr="00E01DBA" w:rsidRDefault="00E01DBA" w:rsidP="00A618F3">
      <w:pPr>
        <w:pStyle w:val="JSON"/>
      </w:pPr>
      <w:r w:rsidRPr="00E01DBA">
        <w:t xml:space="preserve">   "value": "Test submission"</w:t>
      </w:r>
    </w:p>
    <w:p w:rsidR="00E01DBA" w:rsidRPr="00E01DBA" w:rsidRDefault="00E01DBA" w:rsidP="00A618F3">
      <w:pPr>
        <w:pStyle w:val="JSON"/>
      </w:pPr>
      <w:r w:rsidRPr="00E01DBA">
        <w:t xml:space="preserve">  }</w:t>
      </w:r>
    </w:p>
    <w:p w:rsidR="00E01DBA" w:rsidRPr="00E01DBA" w:rsidRDefault="002E4B07" w:rsidP="00A618F3">
      <w:pPr>
        <w:pStyle w:val="JSON"/>
      </w:pPr>
      <w:r>
        <w:t xml:space="preserve"> ]</w:t>
      </w:r>
    </w:p>
    <w:p w:rsidR="00E01DBA" w:rsidRDefault="00E01DBA" w:rsidP="00A618F3">
      <w:pPr>
        <w:pStyle w:val="JSON"/>
      </w:pPr>
      <w:r w:rsidRPr="00E01DBA">
        <w:t>}</w:t>
      </w:r>
    </w:p>
    <w:p w:rsidR="002E4B07" w:rsidRDefault="002E4B07" w:rsidP="000A67CD">
      <w:pPr>
        <w:pStyle w:val="Heading2"/>
        <w:rPr>
          <w:lang w:val="en-US"/>
        </w:rPr>
      </w:pPr>
      <w:bookmarkStart w:id="123" w:name="_Toc468442977"/>
      <w:r>
        <w:rPr>
          <w:lang w:val="en-US"/>
        </w:rPr>
        <w:t>Section</w:t>
      </w:r>
      <w:bookmarkEnd w:id="123"/>
    </w:p>
    <w:p w:rsidR="002E4B07" w:rsidRDefault="001A7BC5" w:rsidP="002E4B07">
      <w:pPr>
        <w:tabs>
          <w:tab w:val="left" w:pos="1560"/>
        </w:tabs>
        <w:rPr>
          <w:lang w:val="en-US"/>
        </w:rPr>
      </w:pPr>
      <w:r>
        <w:rPr>
          <w:lang w:val="en-US"/>
        </w:rPr>
        <w:t>The s</w:t>
      </w:r>
      <w:r w:rsidR="008E2BAF">
        <w:rPr>
          <w:lang w:val="en-US"/>
        </w:rPr>
        <w:t>ection</w:t>
      </w:r>
      <w:r w:rsidR="002E4B07">
        <w:rPr>
          <w:lang w:val="en-US"/>
        </w:rPr>
        <w:t xml:space="preserve"> heading format is </w:t>
      </w:r>
      <w:r w:rsidR="00B34D54">
        <w:rPr>
          <w:lang w:val="en-US"/>
        </w:rPr>
        <w:t xml:space="preserve">the </w:t>
      </w:r>
      <w:r w:rsidR="002E4B07">
        <w:rPr>
          <w:lang w:val="en-US"/>
        </w:rPr>
        <w:t>following:</w:t>
      </w:r>
    </w:p>
    <w:tbl>
      <w:tblPr>
        <w:tblStyle w:val="TableGrid"/>
        <w:tblW w:w="9570" w:type="dxa"/>
        <w:tblLook w:val="04A0" w:firstRow="1" w:lastRow="0" w:firstColumn="1" w:lastColumn="0" w:noHBand="0" w:noVBand="1"/>
      </w:tblPr>
      <w:tblGrid>
        <w:gridCol w:w="1914"/>
        <w:gridCol w:w="1914"/>
        <w:gridCol w:w="1914"/>
        <w:gridCol w:w="1914"/>
        <w:gridCol w:w="1914"/>
      </w:tblGrid>
      <w:tr w:rsidR="002E4B07" w:rsidTr="002E4B07">
        <w:tc>
          <w:tcPr>
            <w:tcW w:w="1914" w:type="dxa"/>
          </w:tcPr>
          <w:p w:rsidR="002E4B07" w:rsidRDefault="002E4B07" w:rsidP="002E4B07">
            <w:pPr>
              <w:tabs>
                <w:tab w:val="left" w:pos="1560"/>
              </w:tabs>
              <w:rPr>
                <w:lang w:val="en-US"/>
              </w:rPr>
            </w:pPr>
            <w:r>
              <w:rPr>
                <w:lang w:val="en-US"/>
              </w:rPr>
              <w:t>&lt;section type&gt;</w:t>
            </w:r>
          </w:p>
        </w:tc>
        <w:tc>
          <w:tcPr>
            <w:tcW w:w="1914" w:type="dxa"/>
          </w:tcPr>
          <w:p w:rsidR="002E4B07" w:rsidRDefault="002E4B07" w:rsidP="002E4B07">
            <w:pPr>
              <w:tabs>
                <w:tab w:val="left" w:pos="1560"/>
              </w:tabs>
              <w:rPr>
                <w:lang w:val="en-US"/>
              </w:rPr>
            </w:pPr>
            <w:r>
              <w:rPr>
                <w:lang w:val="en-US"/>
              </w:rPr>
              <w:t>[accession]</w:t>
            </w:r>
          </w:p>
        </w:tc>
        <w:tc>
          <w:tcPr>
            <w:tcW w:w="1914" w:type="dxa"/>
          </w:tcPr>
          <w:p w:rsidR="002E4B07" w:rsidRDefault="002E4B07" w:rsidP="002E4B07">
            <w:pPr>
              <w:tabs>
                <w:tab w:val="left" w:pos="1560"/>
              </w:tabs>
              <w:rPr>
                <w:lang w:val="en-US"/>
              </w:rPr>
            </w:pPr>
            <w:r>
              <w:rPr>
                <w:lang w:val="en-US"/>
              </w:rPr>
              <w:t>[parent accession]</w:t>
            </w:r>
          </w:p>
        </w:tc>
        <w:tc>
          <w:tcPr>
            <w:tcW w:w="1914" w:type="dxa"/>
          </w:tcPr>
          <w:p w:rsidR="002E4B07" w:rsidRDefault="002E4B07" w:rsidP="002E4B07">
            <w:pPr>
              <w:tabs>
                <w:tab w:val="left" w:pos="1560"/>
              </w:tabs>
              <w:rPr>
                <w:lang w:val="en-US"/>
              </w:rPr>
            </w:pPr>
            <w:r>
              <w:rPr>
                <w:lang w:val="en-US"/>
              </w:rPr>
              <w:t>[access tags list]</w:t>
            </w:r>
          </w:p>
        </w:tc>
        <w:tc>
          <w:tcPr>
            <w:tcW w:w="1914" w:type="dxa"/>
          </w:tcPr>
          <w:p w:rsidR="002E4B07" w:rsidRDefault="002E4B07" w:rsidP="002E4B07">
            <w:pPr>
              <w:tabs>
                <w:tab w:val="left" w:pos="1560"/>
              </w:tabs>
              <w:rPr>
                <w:lang w:val="en-US"/>
              </w:rPr>
            </w:pPr>
            <w:r>
              <w:rPr>
                <w:lang w:val="en-US"/>
              </w:rPr>
              <w:t>[tags list]</w:t>
            </w:r>
          </w:p>
        </w:tc>
      </w:tr>
    </w:tbl>
    <w:p w:rsidR="002E4B07" w:rsidRDefault="002E4B07" w:rsidP="002E4B07">
      <w:pPr>
        <w:tabs>
          <w:tab w:val="left" w:pos="1560"/>
        </w:tabs>
        <w:spacing w:after="0" w:line="240" w:lineRule="auto"/>
        <w:rPr>
          <w:lang w:val="en-US"/>
        </w:rPr>
      </w:pPr>
    </w:p>
    <w:p w:rsidR="002E4B07" w:rsidRDefault="001A7BC5" w:rsidP="002E4B07">
      <w:pPr>
        <w:tabs>
          <w:tab w:val="left" w:pos="1560"/>
        </w:tabs>
        <w:rPr>
          <w:lang w:val="en-US"/>
        </w:rPr>
      </w:pPr>
      <w:r>
        <w:rPr>
          <w:lang w:val="en-US"/>
        </w:rPr>
        <w:t>A s</w:t>
      </w:r>
      <w:r w:rsidR="002E4B07">
        <w:rPr>
          <w:lang w:val="en-US"/>
        </w:rPr>
        <w:t>ection heading can be followed by a number of attributes</w:t>
      </w:r>
    </w:p>
    <w:tbl>
      <w:tblPr>
        <w:tblStyle w:val="TableGrid"/>
        <w:tblW w:w="0" w:type="auto"/>
        <w:tblLook w:val="04A0" w:firstRow="1" w:lastRow="0" w:firstColumn="1" w:lastColumn="0" w:noHBand="0" w:noVBand="1"/>
      </w:tblPr>
      <w:tblGrid>
        <w:gridCol w:w="1772"/>
        <w:gridCol w:w="1849"/>
        <w:gridCol w:w="1429"/>
        <w:gridCol w:w="1636"/>
        <w:gridCol w:w="2885"/>
      </w:tblGrid>
      <w:tr w:rsidR="002E4B07" w:rsidTr="002E4B07">
        <w:tc>
          <w:tcPr>
            <w:tcW w:w="1772" w:type="dxa"/>
          </w:tcPr>
          <w:p w:rsidR="002E4B07" w:rsidRPr="002E4B07" w:rsidRDefault="002E4B07" w:rsidP="00061C87">
            <w:pPr>
              <w:tabs>
                <w:tab w:val="left" w:pos="1560"/>
              </w:tabs>
              <w:rPr>
                <w:noProof/>
                <w:lang w:val="en-US"/>
              </w:rPr>
            </w:pPr>
            <w:r>
              <w:rPr>
                <w:noProof/>
                <w:lang w:val="en-US"/>
              </w:rPr>
              <w:t>Run</w:t>
            </w:r>
          </w:p>
        </w:tc>
        <w:tc>
          <w:tcPr>
            <w:tcW w:w="1849" w:type="dxa"/>
          </w:tcPr>
          <w:p w:rsidR="002E4B07" w:rsidRDefault="002E4B07" w:rsidP="00061C87">
            <w:pPr>
              <w:tabs>
                <w:tab w:val="left" w:pos="1560"/>
              </w:tabs>
              <w:rPr>
                <w:noProof/>
                <w:lang w:val="en-US"/>
              </w:rPr>
            </w:pPr>
            <w:r>
              <w:rPr>
                <w:noProof/>
                <w:lang w:val="en-US"/>
              </w:rPr>
              <w:t>R-INV1</w:t>
            </w:r>
          </w:p>
        </w:tc>
        <w:tc>
          <w:tcPr>
            <w:tcW w:w="1429" w:type="dxa"/>
          </w:tcPr>
          <w:p w:rsidR="002E4B07" w:rsidRDefault="002E4B07" w:rsidP="00061C87">
            <w:pPr>
              <w:tabs>
                <w:tab w:val="left" w:pos="1560"/>
              </w:tabs>
              <w:rPr>
                <w:noProof/>
                <w:lang w:val="en-US"/>
              </w:rPr>
            </w:pPr>
            <w:r>
              <w:rPr>
                <w:noProof/>
                <w:lang w:val="en-US"/>
              </w:rPr>
              <w:t>E-EXP1</w:t>
            </w:r>
          </w:p>
        </w:tc>
        <w:tc>
          <w:tcPr>
            <w:tcW w:w="1636" w:type="dxa"/>
          </w:tcPr>
          <w:p w:rsidR="002E4B07" w:rsidRDefault="002E4B07" w:rsidP="00061C87">
            <w:pPr>
              <w:tabs>
                <w:tab w:val="left" w:pos="1560"/>
              </w:tabs>
              <w:rPr>
                <w:noProof/>
                <w:lang w:val="en-US"/>
              </w:rPr>
            </w:pPr>
            <w:r>
              <w:rPr>
                <w:noProof/>
                <w:lang w:val="en-US"/>
              </w:rPr>
              <w:t>Public</w:t>
            </w:r>
          </w:p>
        </w:tc>
        <w:tc>
          <w:tcPr>
            <w:tcW w:w="2885" w:type="dxa"/>
          </w:tcPr>
          <w:p w:rsidR="002E4B07" w:rsidRDefault="002E4B07" w:rsidP="002E4B07">
            <w:pPr>
              <w:tabs>
                <w:tab w:val="left" w:pos="1560"/>
              </w:tabs>
              <w:rPr>
                <w:noProof/>
                <w:lang w:val="en-US"/>
              </w:rPr>
            </w:pPr>
            <w:r>
              <w:rPr>
                <w:noProof/>
                <w:lang w:val="en-US"/>
              </w:rPr>
              <w:t>Render:Popup</w:t>
            </w:r>
          </w:p>
        </w:tc>
      </w:tr>
      <w:tr w:rsidR="002E4B07" w:rsidTr="002E4B07">
        <w:tc>
          <w:tcPr>
            <w:tcW w:w="1772" w:type="dxa"/>
          </w:tcPr>
          <w:p w:rsidR="002E4B07" w:rsidRDefault="002E4B07" w:rsidP="00061C87">
            <w:pPr>
              <w:tabs>
                <w:tab w:val="left" w:pos="1560"/>
              </w:tabs>
              <w:rPr>
                <w:noProof/>
                <w:lang w:val="en-US"/>
              </w:rPr>
            </w:pPr>
            <w:r>
              <w:rPr>
                <w:noProof/>
                <w:lang w:val="en-US"/>
              </w:rPr>
              <w:t>Title</w:t>
            </w:r>
          </w:p>
        </w:tc>
        <w:tc>
          <w:tcPr>
            <w:tcW w:w="1849" w:type="dxa"/>
          </w:tcPr>
          <w:p w:rsidR="002E4B07" w:rsidRDefault="001E42D0" w:rsidP="00061C87">
            <w:pPr>
              <w:tabs>
                <w:tab w:val="left" w:pos="1560"/>
              </w:tabs>
              <w:rPr>
                <w:noProof/>
                <w:lang w:val="en-US"/>
              </w:rPr>
            </w:pPr>
            <w:r>
              <w:rPr>
                <w:noProof/>
                <w:lang w:val="en-US"/>
              </w:rPr>
              <w:t>Control run</w:t>
            </w:r>
          </w:p>
        </w:tc>
        <w:tc>
          <w:tcPr>
            <w:tcW w:w="1429" w:type="dxa"/>
          </w:tcPr>
          <w:p w:rsidR="002E4B07" w:rsidRDefault="002E4B07" w:rsidP="00061C87">
            <w:pPr>
              <w:tabs>
                <w:tab w:val="left" w:pos="1560"/>
              </w:tabs>
              <w:rPr>
                <w:noProof/>
                <w:lang w:val="en-US"/>
              </w:rPr>
            </w:pPr>
          </w:p>
        </w:tc>
        <w:tc>
          <w:tcPr>
            <w:tcW w:w="1636" w:type="dxa"/>
          </w:tcPr>
          <w:p w:rsidR="002E4B07" w:rsidRDefault="002E4B07" w:rsidP="00061C87">
            <w:pPr>
              <w:tabs>
                <w:tab w:val="left" w:pos="1560"/>
              </w:tabs>
              <w:rPr>
                <w:noProof/>
                <w:lang w:val="en-US"/>
              </w:rPr>
            </w:pPr>
          </w:p>
        </w:tc>
        <w:tc>
          <w:tcPr>
            <w:tcW w:w="2885" w:type="dxa"/>
          </w:tcPr>
          <w:p w:rsidR="002E4B07" w:rsidRDefault="002E4B07" w:rsidP="00061C87">
            <w:pPr>
              <w:tabs>
                <w:tab w:val="left" w:pos="1560"/>
              </w:tabs>
              <w:rPr>
                <w:noProof/>
                <w:lang w:val="en-US"/>
              </w:rPr>
            </w:pPr>
          </w:p>
        </w:tc>
      </w:tr>
      <w:tr w:rsidR="002E4B07" w:rsidTr="002E4B07">
        <w:tc>
          <w:tcPr>
            <w:tcW w:w="1772" w:type="dxa"/>
          </w:tcPr>
          <w:p w:rsidR="002E4B07" w:rsidRDefault="001E42D0" w:rsidP="00061C87">
            <w:pPr>
              <w:tabs>
                <w:tab w:val="left" w:pos="1560"/>
              </w:tabs>
              <w:rPr>
                <w:noProof/>
                <w:lang w:val="en-US"/>
              </w:rPr>
            </w:pPr>
            <w:r>
              <w:rPr>
                <w:noProof/>
                <w:lang w:val="en-US"/>
              </w:rPr>
              <w:t>Concentration</w:t>
            </w:r>
          </w:p>
        </w:tc>
        <w:tc>
          <w:tcPr>
            <w:tcW w:w="1849" w:type="dxa"/>
          </w:tcPr>
          <w:p w:rsidR="002E4B07" w:rsidRDefault="001E42D0" w:rsidP="00061C87">
            <w:pPr>
              <w:tabs>
                <w:tab w:val="left" w:pos="1560"/>
              </w:tabs>
              <w:rPr>
                <w:noProof/>
                <w:lang w:val="en-US"/>
              </w:rPr>
            </w:pPr>
            <w:r>
              <w:rPr>
                <w:noProof/>
                <w:lang w:val="en-US"/>
              </w:rPr>
              <w:t>0.01</w:t>
            </w:r>
          </w:p>
        </w:tc>
        <w:tc>
          <w:tcPr>
            <w:tcW w:w="1429" w:type="dxa"/>
          </w:tcPr>
          <w:p w:rsidR="002E4B07" w:rsidRDefault="002E4B07" w:rsidP="00061C87">
            <w:pPr>
              <w:tabs>
                <w:tab w:val="left" w:pos="1560"/>
              </w:tabs>
              <w:rPr>
                <w:noProof/>
                <w:lang w:val="en-US"/>
              </w:rPr>
            </w:pPr>
          </w:p>
        </w:tc>
        <w:tc>
          <w:tcPr>
            <w:tcW w:w="1636" w:type="dxa"/>
          </w:tcPr>
          <w:p w:rsidR="002E4B07" w:rsidRDefault="002E4B07" w:rsidP="00061C87">
            <w:pPr>
              <w:tabs>
                <w:tab w:val="left" w:pos="1560"/>
              </w:tabs>
              <w:rPr>
                <w:noProof/>
                <w:lang w:val="en-US"/>
              </w:rPr>
            </w:pPr>
          </w:p>
        </w:tc>
        <w:tc>
          <w:tcPr>
            <w:tcW w:w="2885" w:type="dxa"/>
          </w:tcPr>
          <w:p w:rsidR="002E4B07" w:rsidRDefault="002E4B07" w:rsidP="00061C87">
            <w:pPr>
              <w:tabs>
                <w:tab w:val="left" w:pos="1560"/>
              </w:tabs>
              <w:rPr>
                <w:noProof/>
                <w:lang w:val="en-US"/>
              </w:rPr>
            </w:pPr>
          </w:p>
        </w:tc>
      </w:tr>
    </w:tbl>
    <w:p w:rsidR="002E4B07" w:rsidRDefault="00A46D26" w:rsidP="00A46D26">
      <w:pPr>
        <w:pStyle w:val="XMLheader"/>
      </w:pPr>
      <w:r>
        <w:t>XML</w:t>
      </w:r>
    </w:p>
    <w:p w:rsidR="001E42D0" w:rsidRPr="001E42D0" w:rsidRDefault="001E42D0" w:rsidP="00A618F3">
      <w:pPr>
        <w:pStyle w:val="MLframe"/>
      </w:pPr>
      <w:r>
        <w:t xml:space="preserve">     &lt;section</w:t>
      </w:r>
      <w:r w:rsidRPr="001E42D0">
        <w:t xml:space="preserve"> type="Run" acc="R-INV1" accGlobal="false" tags="Render:Popup" access="Public"&gt;</w:t>
      </w:r>
    </w:p>
    <w:p w:rsidR="001E42D0" w:rsidRPr="001E42D0" w:rsidRDefault="001E42D0" w:rsidP="00A618F3">
      <w:pPr>
        <w:pStyle w:val="MLframe"/>
      </w:pPr>
      <w:r w:rsidRPr="001E42D0">
        <w:t xml:space="preserve">      &lt;attributes&gt;</w:t>
      </w:r>
    </w:p>
    <w:p w:rsidR="001E42D0" w:rsidRPr="001E42D0" w:rsidRDefault="001E42D0" w:rsidP="00A618F3">
      <w:pPr>
        <w:pStyle w:val="MLframe"/>
      </w:pPr>
      <w:r w:rsidRPr="001E42D0">
        <w:t xml:space="preserve">       &lt;attribute&gt;</w:t>
      </w:r>
    </w:p>
    <w:p w:rsidR="001E42D0" w:rsidRPr="001E42D0" w:rsidRDefault="001E42D0" w:rsidP="00A618F3">
      <w:pPr>
        <w:pStyle w:val="MLframe"/>
      </w:pPr>
      <w:r w:rsidRPr="001E42D0">
        <w:t xml:space="preserve">        &lt;name&gt;Title&lt;/name&gt;</w:t>
      </w:r>
    </w:p>
    <w:p w:rsidR="001E42D0" w:rsidRPr="001E42D0" w:rsidRDefault="001E42D0" w:rsidP="00A618F3">
      <w:pPr>
        <w:pStyle w:val="MLframe"/>
      </w:pPr>
      <w:r w:rsidRPr="001E42D0">
        <w:t xml:space="preserve">        &lt;value&gt;Control run&lt;/value&gt;</w:t>
      </w:r>
    </w:p>
    <w:p w:rsidR="001E42D0" w:rsidRPr="001E42D0" w:rsidRDefault="001E42D0" w:rsidP="00A618F3">
      <w:pPr>
        <w:pStyle w:val="MLframe"/>
      </w:pPr>
      <w:r w:rsidRPr="001E42D0">
        <w:t xml:space="preserve">       &lt;/attribute&gt;</w:t>
      </w:r>
    </w:p>
    <w:p w:rsidR="001E42D0" w:rsidRPr="001E42D0" w:rsidRDefault="001E42D0" w:rsidP="00A618F3">
      <w:pPr>
        <w:pStyle w:val="MLframe"/>
      </w:pPr>
      <w:r w:rsidRPr="001E42D0">
        <w:t xml:space="preserve">       &lt;attribute&gt;</w:t>
      </w:r>
    </w:p>
    <w:p w:rsidR="001E42D0" w:rsidRPr="001E42D0" w:rsidRDefault="001E42D0" w:rsidP="00A618F3">
      <w:pPr>
        <w:pStyle w:val="MLframe"/>
      </w:pPr>
      <w:r w:rsidRPr="001E42D0">
        <w:t xml:space="preserve">        &lt;name&gt;Concentration&lt;/name&gt;</w:t>
      </w:r>
    </w:p>
    <w:p w:rsidR="001E42D0" w:rsidRPr="001E42D0" w:rsidRDefault="001E42D0" w:rsidP="00A618F3">
      <w:pPr>
        <w:pStyle w:val="MLframe"/>
      </w:pPr>
      <w:r w:rsidRPr="001E42D0">
        <w:t xml:space="preserve">        &lt;value&gt;0.01&lt;/value&gt;</w:t>
      </w:r>
    </w:p>
    <w:p w:rsidR="001E42D0" w:rsidRPr="001E42D0" w:rsidRDefault="001E42D0" w:rsidP="00A618F3">
      <w:pPr>
        <w:pStyle w:val="MLframe"/>
      </w:pPr>
      <w:r w:rsidRPr="001E42D0">
        <w:t xml:space="preserve">       &lt;/attribute&gt;</w:t>
      </w:r>
    </w:p>
    <w:p w:rsidR="001E42D0" w:rsidRDefault="001E42D0" w:rsidP="00A618F3">
      <w:pPr>
        <w:pStyle w:val="MLframe"/>
      </w:pPr>
      <w:r w:rsidRPr="001E42D0">
        <w:t xml:space="preserve">      &lt;/attributes&gt;</w:t>
      </w:r>
    </w:p>
    <w:p w:rsidR="001E42D0" w:rsidRDefault="001E42D0" w:rsidP="00A618F3">
      <w:pPr>
        <w:pStyle w:val="MLframe"/>
      </w:pPr>
      <w:r w:rsidRPr="001E42D0">
        <w:t xml:space="preserve">     &lt;/section&gt;</w:t>
      </w:r>
    </w:p>
    <w:p w:rsidR="001E42D0" w:rsidRDefault="00A46D26" w:rsidP="00A46D26">
      <w:pPr>
        <w:pStyle w:val="XMLheader"/>
      </w:pPr>
      <w:r>
        <w:t>JSON</w:t>
      </w:r>
    </w:p>
    <w:p w:rsidR="001E42D0" w:rsidRPr="001E42D0" w:rsidRDefault="001E42D0" w:rsidP="00A46D26">
      <w:pPr>
        <w:pStyle w:val="JSON"/>
      </w:pPr>
      <w:r>
        <w:t xml:space="preserve">  </w:t>
      </w:r>
      <w:r w:rsidRPr="001E42D0">
        <w:t>{</w:t>
      </w:r>
    </w:p>
    <w:p w:rsidR="001E42D0" w:rsidRPr="001E42D0" w:rsidRDefault="001E42D0" w:rsidP="00A46D26">
      <w:pPr>
        <w:pStyle w:val="JSON"/>
      </w:pPr>
      <w:r w:rsidRPr="001E42D0">
        <w:lastRenderedPageBreak/>
        <w:t xml:space="preserve">    "type": "Run",</w:t>
      </w:r>
    </w:p>
    <w:p w:rsidR="001E42D0" w:rsidRPr="001E42D0" w:rsidRDefault="001E42D0" w:rsidP="00A46D26">
      <w:pPr>
        <w:pStyle w:val="JSON"/>
      </w:pPr>
      <w:r>
        <w:t xml:space="preserve">    </w:t>
      </w:r>
      <w:r w:rsidRPr="001E42D0">
        <w:t>"accessTags": ["Public"],</w:t>
      </w:r>
    </w:p>
    <w:p w:rsidR="001E42D0" w:rsidRPr="001E42D0" w:rsidRDefault="001E42D0" w:rsidP="00A46D26">
      <w:pPr>
        <w:pStyle w:val="JSON"/>
      </w:pPr>
      <w:r w:rsidRPr="001E42D0">
        <w:t xml:space="preserve">   </w:t>
      </w:r>
      <w:r>
        <w:t xml:space="preserve"> </w:t>
      </w:r>
      <w:r w:rsidRPr="001E42D0">
        <w:t>"accno": "R-INV1",</w:t>
      </w:r>
    </w:p>
    <w:p w:rsidR="001E42D0" w:rsidRDefault="001E42D0" w:rsidP="00A46D26">
      <w:pPr>
        <w:pStyle w:val="JSON"/>
      </w:pPr>
      <w:r w:rsidRPr="001E42D0">
        <w:t xml:space="preserve">   </w:t>
      </w:r>
      <w:r>
        <w:t xml:space="preserve"> </w:t>
      </w:r>
    </w:p>
    <w:p w:rsidR="001E42D0" w:rsidRPr="001E42D0" w:rsidRDefault="001E42D0" w:rsidP="00A46D26">
      <w:pPr>
        <w:pStyle w:val="JSON"/>
      </w:pPr>
      <w:r>
        <w:t xml:space="preserve">   </w:t>
      </w:r>
      <w:r w:rsidRPr="001E42D0">
        <w:t>"attributes": [</w:t>
      </w:r>
    </w:p>
    <w:p w:rsidR="001E42D0" w:rsidRPr="001E42D0" w:rsidRDefault="001E42D0" w:rsidP="00A46D26">
      <w:pPr>
        <w:pStyle w:val="JSON"/>
      </w:pPr>
      <w:r w:rsidRPr="001E42D0">
        <w:t xml:space="preserve">    {</w:t>
      </w:r>
    </w:p>
    <w:p w:rsidR="001E42D0" w:rsidRPr="001E42D0" w:rsidRDefault="001E42D0" w:rsidP="00A46D26">
      <w:pPr>
        <w:pStyle w:val="JSON"/>
      </w:pPr>
      <w:r w:rsidRPr="001E42D0">
        <w:t xml:space="preserve">     "name": "Title",</w:t>
      </w:r>
    </w:p>
    <w:p w:rsidR="001E42D0" w:rsidRPr="001E42D0" w:rsidRDefault="001E42D0" w:rsidP="00A46D26">
      <w:pPr>
        <w:pStyle w:val="JSON"/>
      </w:pPr>
      <w:r w:rsidRPr="001E42D0">
        <w:t xml:space="preserve">     "value": "Control run"</w:t>
      </w:r>
    </w:p>
    <w:p w:rsidR="001E42D0" w:rsidRPr="001E42D0" w:rsidRDefault="001E42D0" w:rsidP="00A46D26">
      <w:pPr>
        <w:pStyle w:val="JSON"/>
      </w:pPr>
      <w:r w:rsidRPr="001E42D0">
        <w:t xml:space="preserve">    },</w:t>
      </w:r>
    </w:p>
    <w:p w:rsidR="001E42D0" w:rsidRPr="001E42D0" w:rsidRDefault="001E42D0" w:rsidP="00A46D26">
      <w:pPr>
        <w:pStyle w:val="JSON"/>
      </w:pPr>
      <w:r w:rsidRPr="001E42D0">
        <w:t xml:space="preserve">    {</w:t>
      </w:r>
    </w:p>
    <w:p w:rsidR="001E42D0" w:rsidRPr="001E42D0" w:rsidRDefault="001E42D0" w:rsidP="00A46D26">
      <w:pPr>
        <w:pStyle w:val="JSON"/>
      </w:pPr>
      <w:r w:rsidRPr="001E42D0">
        <w:t xml:space="preserve">     "name": "Concentration",</w:t>
      </w:r>
    </w:p>
    <w:p w:rsidR="001E42D0" w:rsidRPr="001E42D0" w:rsidRDefault="001E42D0" w:rsidP="00A46D26">
      <w:pPr>
        <w:pStyle w:val="JSON"/>
      </w:pPr>
      <w:r w:rsidRPr="001E42D0">
        <w:t xml:space="preserve">     "value": "0.01"</w:t>
      </w:r>
    </w:p>
    <w:p w:rsidR="001E42D0" w:rsidRPr="001E42D0" w:rsidRDefault="001E42D0" w:rsidP="00A46D26">
      <w:pPr>
        <w:pStyle w:val="JSON"/>
      </w:pPr>
      <w:r w:rsidRPr="001E42D0">
        <w:t xml:space="preserve">    }</w:t>
      </w:r>
    </w:p>
    <w:p w:rsidR="001E42D0" w:rsidRDefault="001E42D0" w:rsidP="00A46D26">
      <w:pPr>
        <w:pStyle w:val="JSON"/>
      </w:pPr>
      <w:r w:rsidRPr="001E42D0">
        <w:t xml:space="preserve">   ],</w:t>
      </w:r>
    </w:p>
    <w:p w:rsidR="001E42D0" w:rsidRPr="001E42D0" w:rsidRDefault="001E42D0" w:rsidP="00A46D26">
      <w:pPr>
        <w:pStyle w:val="JSON"/>
      </w:pPr>
    </w:p>
    <w:p w:rsidR="001E42D0" w:rsidRPr="001E42D0" w:rsidRDefault="001E42D0" w:rsidP="00A46D26">
      <w:pPr>
        <w:pStyle w:val="JSON"/>
      </w:pPr>
      <w:r w:rsidRPr="001E42D0">
        <w:t xml:space="preserve">   "tags": [{</w:t>
      </w:r>
    </w:p>
    <w:p w:rsidR="001E42D0" w:rsidRPr="001E42D0" w:rsidRDefault="001E42D0" w:rsidP="00A46D26">
      <w:pPr>
        <w:pStyle w:val="JSON"/>
      </w:pPr>
      <w:r w:rsidRPr="001E42D0">
        <w:t xml:space="preserve">    "classifier": "Render",</w:t>
      </w:r>
    </w:p>
    <w:p w:rsidR="001E42D0" w:rsidRPr="001E42D0" w:rsidRDefault="001E42D0" w:rsidP="00A46D26">
      <w:pPr>
        <w:pStyle w:val="JSON"/>
      </w:pPr>
      <w:r w:rsidRPr="001E42D0">
        <w:t xml:space="preserve">    "tag": "Popup"</w:t>
      </w:r>
    </w:p>
    <w:p w:rsidR="001E42D0" w:rsidRPr="001E42D0" w:rsidRDefault="001E42D0" w:rsidP="00A46D26">
      <w:pPr>
        <w:pStyle w:val="JSON"/>
      </w:pPr>
      <w:r w:rsidRPr="001E42D0">
        <w:t xml:space="preserve">   }]</w:t>
      </w:r>
    </w:p>
    <w:p w:rsidR="001E42D0" w:rsidRDefault="001E42D0" w:rsidP="00A46D26">
      <w:pPr>
        <w:pStyle w:val="JSON"/>
      </w:pPr>
      <w:r>
        <w:t xml:space="preserve">  }</w:t>
      </w:r>
    </w:p>
    <w:p w:rsidR="001E42D0" w:rsidRDefault="001E42D0" w:rsidP="002E4B07">
      <w:pPr>
        <w:tabs>
          <w:tab w:val="left" w:pos="1560"/>
        </w:tabs>
        <w:spacing w:after="0" w:line="240" w:lineRule="auto"/>
        <w:rPr>
          <w:lang w:val="en-US"/>
        </w:rPr>
      </w:pPr>
    </w:p>
    <w:p w:rsidR="0049194F" w:rsidRDefault="0049194F" w:rsidP="000A67CD">
      <w:pPr>
        <w:pStyle w:val="Heading2"/>
        <w:rPr>
          <w:lang w:val="en-US"/>
        </w:rPr>
      </w:pPr>
      <w:bookmarkStart w:id="124" w:name="_Toc468442978"/>
      <w:r>
        <w:rPr>
          <w:lang w:val="en-US"/>
        </w:rPr>
        <w:t>Subsections</w:t>
      </w:r>
      <w:bookmarkEnd w:id="124"/>
    </w:p>
    <w:p w:rsidR="0049194F" w:rsidRDefault="0049194F" w:rsidP="002E4B07">
      <w:pPr>
        <w:tabs>
          <w:tab w:val="left" w:pos="1560"/>
        </w:tabs>
        <w:spacing w:after="0" w:line="240" w:lineRule="auto"/>
        <w:rPr>
          <w:lang w:val="en-US"/>
        </w:rPr>
      </w:pPr>
    </w:p>
    <w:p w:rsidR="007B353E" w:rsidRDefault="0049194F" w:rsidP="002E4B07">
      <w:pPr>
        <w:tabs>
          <w:tab w:val="left" w:pos="1560"/>
        </w:tabs>
        <w:spacing w:after="0" w:line="240" w:lineRule="auto"/>
        <w:rPr>
          <w:lang w:val="en-US"/>
        </w:rPr>
      </w:pPr>
      <w:r>
        <w:rPr>
          <w:lang w:val="en-US"/>
        </w:rPr>
        <w:t xml:space="preserve">Any section can have a number of subsections. A subsection is a normal section but it has another section as its parent. Subsections can have their own subsections. The first section that follows to a Submission block is a root section. It has no parent. Other sections that follow the root section are subsections of the root section if no explicit accession of the parent section </w:t>
      </w:r>
      <w:r w:rsidR="00B34D54">
        <w:rPr>
          <w:lang w:val="en-US"/>
        </w:rPr>
        <w:t xml:space="preserve">is </w:t>
      </w:r>
      <w:r>
        <w:rPr>
          <w:lang w:val="en-US"/>
        </w:rPr>
        <w:t>provided.</w:t>
      </w:r>
    </w:p>
    <w:tbl>
      <w:tblPr>
        <w:tblW w:w="8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600"/>
        <w:gridCol w:w="2800"/>
        <w:gridCol w:w="2960"/>
      </w:tblGrid>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Submission</w:t>
            </w:r>
          </w:p>
        </w:tc>
        <w:tc>
          <w:tcPr>
            <w:tcW w:w="160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8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296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r>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16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28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296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r>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Experiment</w:t>
            </w:r>
          </w:p>
        </w:tc>
        <w:tc>
          <w:tcPr>
            <w:tcW w:w="160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E-EXP1</w:t>
            </w:r>
          </w:p>
        </w:tc>
        <w:tc>
          <w:tcPr>
            <w:tcW w:w="280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96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#Root section</w:t>
            </w:r>
          </w:p>
        </w:tc>
      </w:tr>
      <w:tr w:rsidR="007B353E" w:rsidRPr="007B353E" w:rsidTr="007B353E">
        <w:trPr>
          <w:trHeight w:val="284"/>
        </w:trPr>
        <w:tc>
          <w:tcPr>
            <w:tcW w:w="1440" w:type="dxa"/>
            <w:shd w:val="clear" w:color="auto" w:fill="auto"/>
            <w:noWrap/>
            <w:vAlign w:val="bottom"/>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160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800" w:type="dxa"/>
            <w:shd w:val="clear" w:color="auto" w:fill="auto"/>
            <w:noWrap/>
            <w:vAlign w:val="bottom"/>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960" w:type="dxa"/>
            <w:shd w:val="clear" w:color="auto" w:fill="auto"/>
            <w:noWrap/>
            <w:vAlign w:val="bottom"/>
          </w:tcPr>
          <w:p w:rsidR="007B353E" w:rsidRPr="007B353E" w:rsidRDefault="007B353E" w:rsidP="007B353E">
            <w:pPr>
              <w:spacing w:after="0" w:line="240" w:lineRule="auto"/>
              <w:rPr>
                <w:rFonts w:ascii="Calibri" w:eastAsia="Times New Roman" w:hAnsi="Calibri" w:cs="Times New Roman"/>
                <w:noProof/>
                <w:color w:val="000000"/>
                <w:lang w:val="en-US"/>
              </w:rPr>
            </w:pPr>
          </w:p>
        </w:tc>
      </w:tr>
      <w:tr w:rsidR="007B353E" w:rsidRPr="007B353E" w:rsidTr="007B353E">
        <w:trPr>
          <w:trHeight w:val="284"/>
        </w:trPr>
        <w:tc>
          <w:tcPr>
            <w:tcW w:w="144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Run</w:t>
            </w:r>
          </w:p>
        </w:tc>
        <w:tc>
          <w:tcPr>
            <w:tcW w:w="160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R-INV1</w:t>
            </w:r>
          </w:p>
        </w:tc>
        <w:tc>
          <w:tcPr>
            <w:tcW w:w="280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96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 Subsection of root</w:t>
            </w:r>
          </w:p>
        </w:tc>
      </w:tr>
      <w:tr w:rsidR="007B353E" w:rsidRPr="007B353E" w:rsidTr="007B353E">
        <w:trPr>
          <w:trHeight w:val="284"/>
        </w:trPr>
        <w:tc>
          <w:tcPr>
            <w:tcW w:w="144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160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80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96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r>
      <w:tr w:rsidR="007B353E" w:rsidRPr="007B353E" w:rsidTr="007B353E">
        <w:trPr>
          <w:trHeight w:val="284"/>
        </w:trPr>
        <w:tc>
          <w:tcPr>
            <w:tcW w:w="144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Run</w:t>
            </w:r>
          </w:p>
        </w:tc>
        <w:tc>
          <w:tcPr>
            <w:tcW w:w="160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R-INV2</w:t>
            </w:r>
          </w:p>
        </w:tc>
        <w:tc>
          <w:tcPr>
            <w:tcW w:w="280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96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 Subsection of root</w:t>
            </w:r>
          </w:p>
        </w:tc>
      </w:tr>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16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28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296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r>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Data</w:t>
            </w:r>
          </w:p>
        </w:tc>
        <w:tc>
          <w:tcPr>
            <w:tcW w:w="160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D-DT1</w:t>
            </w:r>
          </w:p>
        </w:tc>
        <w:tc>
          <w:tcPr>
            <w:tcW w:w="280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R-INV1</w:t>
            </w:r>
          </w:p>
        </w:tc>
        <w:tc>
          <w:tcPr>
            <w:tcW w:w="296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 Subsection R-INV1</w:t>
            </w:r>
          </w:p>
        </w:tc>
      </w:tr>
    </w:tbl>
    <w:p w:rsidR="007B353E" w:rsidRDefault="001A7BC5" w:rsidP="001A7BC5">
      <w:pPr>
        <w:pStyle w:val="XMLheader"/>
      </w:pPr>
      <w:r>
        <w:t>XML</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&lt;pmdocument&gt;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&lt;submissions&gt;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&lt;submission acc="" id="0" ctime="0" mtime="0"&gt;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&lt;attributes/&gt;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 type="Experiment" acc="E-EXP1" accGlobal="false"&gt;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&lt;attributes/&gt;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&lt;subsections&gt;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 id="0" type="Run" acc="R-INV1" accGlobal="false"&gt;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&lt;attributes/&gt;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&lt;subsections&gt;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 id="0" type="Data" acc="D-DT1" accGlobal="false"&gt;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&lt;attributes/&gt;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&lt;/subsections&gt;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lastRenderedPageBreak/>
        <w:t xml:space="preserve">     &lt;/section&gt;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 id="0" type="Run" acc="R-INV2" accGlobal="false"&gt;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&lt;attributes/&gt;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&lt;/subsections&gt;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&lt;/submission&gt;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&lt;/submissions&gt;</w:t>
      </w:r>
    </w:p>
    <w:p w:rsidR="0049194F"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&lt;/pmdocument&gt;</w:t>
      </w:r>
      <w:r w:rsidR="0049194F">
        <w:rPr>
          <w:noProof/>
          <w:lang w:val="en-US"/>
        </w:rPr>
        <w:t xml:space="preserve"> </w:t>
      </w:r>
    </w:p>
    <w:p w:rsidR="007B353E" w:rsidRDefault="001A7BC5" w:rsidP="001A7BC5">
      <w:pPr>
        <w:pStyle w:val="XMLheader"/>
      </w:pPr>
      <w:r>
        <w:t>JSON</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"submissions" : [</w:t>
      </w:r>
    </w:p>
    <w:p w:rsid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Pr>
          <w:noProof/>
          <w:lang w:val="en-US"/>
        </w:rPr>
        <w:t xml:space="preserve"> </w:t>
      </w:r>
      <w:r w:rsidRPr="007B353E">
        <w:rPr>
          <w:noProof/>
          <w:lang w:val="en-US"/>
        </w:rPr>
        <w:t>"type": "submission"</w:t>
      </w:r>
      <w:r>
        <w:rPr>
          <w:noProof/>
          <w:lang w:val="en-US"/>
        </w:rPr>
        <w:t>,</w:t>
      </w:r>
    </w:p>
    <w:p w:rsidR="00FB6844"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p>
    <w:p w:rsidR="007B353E" w:rsidRDefault="00FB6844"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Pr>
          <w:noProof/>
          <w:lang w:val="en-US"/>
        </w:rPr>
        <w:t xml:space="preserve"> </w:t>
      </w:r>
      <w:r w:rsidR="007B353E" w:rsidRPr="007B353E">
        <w:rPr>
          <w:noProof/>
          <w:lang w:val="en-US"/>
        </w:rPr>
        <w:t>"section":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"accno": "E-EXP1",</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"type": "Experiment"</w:t>
      </w:r>
      <w:r>
        <w:rPr>
          <w:noProof/>
          <w:lang w:val="en-US"/>
        </w:rPr>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"subsections":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Pr>
          <w:noProof/>
          <w:lang w:val="en-US"/>
        </w:rPr>
        <w:tab/>
      </w:r>
      <w:r w:rsidRPr="007B353E">
        <w:rPr>
          <w:noProof/>
          <w:lang w:val="en-US"/>
        </w:rPr>
        <w:t>"accno": "R-INV1",</w:t>
      </w:r>
    </w:p>
    <w:p w:rsid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Pr>
          <w:noProof/>
          <w:lang w:val="en-US"/>
        </w:rPr>
        <w:tab/>
      </w:r>
      <w:r w:rsidRPr="007B353E">
        <w:rPr>
          <w:noProof/>
          <w:lang w:val="en-US"/>
        </w:rPr>
        <w:t>"type": "Run"</w:t>
      </w:r>
      <w:r>
        <w:rPr>
          <w:noProof/>
          <w:lang w:val="en-US"/>
        </w:rPr>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Pr>
          <w:noProof/>
          <w:lang w:val="en-US"/>
        </w:rPr>
        <w:tab/>
      </w:r>
      <w:r w:rsidRPr="007B353E">
        <w:rPr>
          <w:noProof/>
          <w:lang w:val="en-US"/>
        </w:rPr>
        <w:t>"subsections":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Pr>
          <w:noProof/>
          <w:lang w:val="en-US"/>
        </w:rPr>
        <w:tab/>
      </w:r>
      <w:r w:rsidR="00D65A15">
        <w:rPr>
          <w:noProof/>
          <w:lang w:val="en-US"/>
        </w:rPr>
        <w:tab/>
      </w:r>
      <w:r w:rsidRPr="007B353E">
        <w:rPr>
          <w:noProof/>
          <w:lang w:val="en-US"/>
        </w:rPr>
        <w:t>"accno": "D-DT1",</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Pr>
          <w:noProof/>
          <w:lang w:val="en-US"/>
        </w:rPr>
        <w:tab/>
      </w:r>
      <w:r w:rsidR="00D65A15">
        <w:rPr>
          <w:noProof/>
          <w:lang w:val="en-US"/>
        </w:rPr>
        <w:tab/>
      </w:r>
      <w:r w:rsidRPr="007B353E">
        <w:rPr>
          <w:noProof/>
          <w:lang w:val="en-US"/>
        </w:rPr>
        <w:t>"type": "Data"</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Pr>
          <w:noProof/>
          <w:lang w:val="en-US"/>
        </w:rPr>
        <w:t xml:space="preserve">    </w:t>
      </w:r>
      <w:r>
        <w:rPr>
          <w:noProof/>
          <w:lang w:val="en-US"/>
        </w:rPr>
        <w:tab/>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sidR="00D65A15">
        <w:rPr>
          <w:noProof/>
          <w:lang w:val="en-US"/>
        </w:rPr>
        <w:tab/>
      </w:r>
      <w:r w:rsidRPr="007B353E">
        <w:rPr>
          <w:noProof/>
          <w:lang w:val="en-US"/>
        </w:rPr>
        <w:t>"accno": "R-INV2",</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sidR="00D65A15">
        <w:rPr>
          <w:noProof/>
          <w:lang w:val="en-US"/>
        </w:rPr>
        <w:tab/>
      </w:r>
      <w:r w:rsidRPr="007B353E">
        <w:rPr>
          <w:noProof/>
          <w:lang w:val="en-US"/>
        </w:rPr>
        <w:t>"type": "Run"</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Pr>
          <w:noProof/>
          <w:lang w:val="en-US"/>
        </w:rPr>
        <w:t xml:space="preserve">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Pr>
          <w:noProof/>
          <w:lang w:val="en-US"/>
        </w:rPr>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w:t>
      </w:r>
    </w:p>
    <w:p w:rsid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w:t>
      </w:r>
    </w:p>
    <w:p w:rsidR="007B353E" w:rsidRDefault="007B353E" w:rsidP="002E4B07">
      <w:pPr>
        <w:tabs>
          <w:tab w:val="left" w:pos="1560"/>
        </w:tabs>
        <w:spacing w:after="0" w:line="240" w:lineRule="auto"/>
        <w:rPr>
          <w:lang w:val="en-US"/>
        </w:rPr>
      </w:pPr>
    </w:p>
    <w:p w:rsidR="00F714C3" w:rsidRDefault="00F714C3" w:rsidP="000A67CD">
      <w:pPr>
        <w:pStyle w:val="Heading2"/>
        <w:rPr>
          <w:lang w:val="en-US"/>
        </w:rPr>
      </w:pPr>
      <w:bookmarkStart w:id="125" w:name="_Toc468442979"/>
      <w:r>
        <w:rPr>
          <w:lang w:val="en-US"/>
        </w:rPr>
        <w:t>Section table</w:t>
      </w:r>
      <w:bookmarkEnd w:id="125"/>
    </w:p>
    <w:p w:rsidR="00F714C3" w:rsidRDefault="00F714C3" w:rsidP="002E4B07">
      <w:pPr>
        <w:tabs>
          <w:tab w:val="left" w:pos="1560"/>
        </w:tabs>
        <w:spacing w:after="0" w:line="240" w:lineRule="auto"/>
        <w:rPr>
          <w:lang w:val="en-US"/>
        </w:rPr>
      </w:pPr>
      <w:r>
        <w:rPr>
          <w:lang w:val="en-US"/>
        </w:rPr>
        <w:t xml:space="preserve">Sometimes it is required to define a set of subsections of the same type and with the same set of attributes. A section table could be used for this purpose. A table format is </w:t>
      </w:r>
      <w:r w:rsidR="00B34D54">
        <w:rPr>
          <w:lang w:val="en-US"/>
        </w:rPr>
        <w:t xml:space="preserve">the </w:t>
      </w:r>
      <w:r>
        <w:rPr>
          <w:lang w:val="en-US"/>
        </w:rPr>
        <w:t>following</w:t>
      </w:r>
    </w:p>
    <w:tbl>
      <w:tblPr>
        <w:tblStyle w:val="TableGrid"/>
        <w:tblW w:w="0" w:type="auto"/>
        <w:tblLook w:val="04A0" w:firstRow="1" w:lastRow="0" w:firstColumn="1" w:lastColumn="0" w:noHBand="0" w:noVBand="1"/>
      </w:tblPr>
      <w:tblGrid>
        <w:gridCol w:w="2392"/>
        <w:gridCol w:w="2393"/>
        <w:gridCol w:w="2393"/>
        <w:gridCol w:w="2393"/>
      </w:tblGrid>
      <w:tr w:rsidR="00F714C3" w:rsidTr="00F714C3">
        <w:tc>
          <w:tcPr>
            <w:tcW w:w="2392" w:type="dxa"/>
          </w:tcPr>
          <w:p w:rsidR="00F714C3" w:rsidRDefault="00F714C3" w:rsidP="002E4B07">
            <w:pPr>
              <w:tabs>
                <w:tab w:val="left" w:pos="1560"/>
              </w:tabs>
              <w:rPr>
                <w:noProof/>
                <w:lang w:val="en-US"/>
              </w:rPr>
            </w:pPr>
            <w:r>
              <w:rPr>
                <w:noProof/>
                <w:lang w:val="en-US"/>
              </w:rPr>
              <w:t>&lt;type&gt;</w:t>
            </w:r>
            <w:r w:rsidRPr="00F714C3">
              <w:rPr>
                <w:b/>
                <w:noProof/>
                <w:lang w:val="en-US"/>
              </w:rPr>
              <w:t>[</w:t>
            </w:r>
            <w:r w:rsidRPr="00F714C3">
              <w:rPr>
                <w:noProof/>
                <w:lang w:val="en-US"/>
              </w:rPr>
              <w:t>[</w:t>
            </w:r>
            <w:r>
              <w:rPr>
                <w:noProof/>
                <w:lang w:val="en-US"/>
              </w:rPr>
              <w:t>parentacc</w:t>
            </w:r>
            <w:r w:rsidRPr="00F714C3">
              <w:rPr>
                <w:noProof/>
                <w:lang w:val="en-US"/>
              </w:rPr>
              <w:t>]</w:t>
            </w:r>
            <w:r w:rsidRPr="00F714C3">
              <w:rPr>
                <w:b/>
                <w:noProof/>
                <w:lang w:val="en-US"/>
              </w:rPr>
              <w:t>]</w:t>
            </w:r>
          </w:p>
        </w:tc>
        <w:tc>
          <w:tcPr>
            <w:tcW w:w="2393" w:type="dxa"/>
          </w:tcPr>
          <w:p w:rsidR="00F714C3" w:rsidRDefault="00F714C3" w:rsidP="002E4B07">
            <w:pPr>
              <w:tabs>
                <w:tab w:val="left" w:pos="1560"/>
              </w:tabs>
              <w:rPr>
                <w:noProof/>
                <w:lang w:val="en-US"/>
              </w:rPr>
            </w:pPr>
            <w:r>
              <w:rPr>
                <w:noProof/>
                <w:lang w:val="en-US"/>
              </w:rPr>
              <w:t>Attribute1</w:t>
            </w:r>
          </w:p>
        </w:tc>
        <w:tc>
          <w:tcPr>
            <w:tcW w:w="2393" w:type="dxa"/>
          </w:tcPr>
          <w:p w:rsidR="00F714C3" w:rsidRDefault="00F714C3" w:rsidP="002E4B07">
            <w:pPr>
              <w:tabs>
                <w:tab w:val="left" w:pos="1560"/>
              </w:tabs>
              <w:rPr>
                <w:noProof/>
                <w:lang w:val="en-US"/>
              </w:rPr>
            </w:pPr>
            <w:r>
              <w:rPr>
                <w:noProof/>
                <w:lang w:val="en-US"/>
              </w:rPr>
              <w:t>….</w:t>
            </w:r>
          </w:p>
        </w:tc>
        <w:tc>
          <w:tcPr>
            <w:tcW w:w="2393" w:type="dxa"/>
          </w:tcPr>
          <w:p w:rsidR="00F714C3" w:rsidRDefault="00F714C3" w:rsidP="002E4B07">
            <w:pPr>
              <w:tabs>
                <w:tab w:val="left" w:pos="1560"/>
              </w:tabs>
              <w:rPr>
                <w:noProof/>
                <w:lang w:val="en-US"/>
              </w:rPr>
            </w:pPr>
            <w:r>
              <w:rPr>
                <w:noProof/>
                <w:lang w:val="en-US"/>
              </w:rPr>
              <w:t>AttributeN</w:t>
            </w:r>
          </w:p>
        </w:tc>
      </w:tr>
      <w:tr w:rsidR="00F714C3" w:rsidTr="00F714C3">
        <w:tc>
          <w:tcPr>
            <w:tcW w:w="2392" w:type="dxa"/>
          </w:tcPr>
          <w:p w:rsidR="00F714C3" w:rsidRDefault="00F714C3" w:rsidP="002E4B07">
            <w:pPr>
              <w:tabs>
                <w:tab w:val="left" w:pos="1560"/>
              </w:tabs>
              <w:rPr>
                <w:noProof/>
                <w:lang w:val="en-US"/>
              </w:rPr>
            </w:pPr>
            <w:r>
              <w:rPr>
                <w:noProof/>
                <w:lang w:val="en-US"/>
              </w:rPr>
              <w:t>&lt;accession 1&gt;</w:t>
            </w:r>
          </w:p>
        </w:tc>
        <w:tc>
          <w:tcPr>
            <w:tcW w:w="2393" w:type="dxa"/>
          </w:tcPr>
          <w:p w:rsidR="00F714C3" w:rsidRDefault="00F714C3" w:rsidP="002E4B07">
            <w:pPr>
              <w:tabs>
                <w:tab w:val="left" w:pos="1560"/>
              </w:tabs>
              <w:rPr>
                <w:noProof/>
                <w:lang w:val="en-US"/>
              </w:rPr>
            </w:pPr>
            <w:r>
              <w:rPr>
                <w:noProof/>
                <w:lang w:val="en-US"/>
              </w:rPr>
              <w:t>Val</w:t>
            </w:r>
            <w:r w:rsidR="00582467">
              <w:rPr>
                <w:noProof/>
                <w:lang w:val="en-US"/>
              </w:rPr>
              <w:t>1</w:t>
            </w:r>
            <w:r>
              <w:rPr>
                <w:noProof/>
                <w:lang w:val="en-US"/>
              </w:rPr>
              <w:t>1</w:t>
            </w:r>
          </w:p>
        </w:tc>
        <w:tc>
          <w:tcPr>
            <w:tcW w:w="2393" w:type="dxa"/>
          </w:tcPr>
          <w:p w:rsidR="00F714C3" w:rsidRDefault="00F714C3" w:rsidP="002E4B07">
            <w:pPr>
              <w:tabs>
                <w:tab w:val="left" w:pos="1560"/>
              </w:tabs>
              <w:rPr>
                <w:noProof/>
                <w:lang w:val="en-US"/>
              </w:rPr>
            </w:pPr>
          </w:p>
        </w:tc>
        <w:tc>
          <w:tcPr>
            <w:tcW w:w="2393" w:type="dxa"/>
          </w:tcPr>
          <w:p w:rsidR="00F714C3" w:rsidRDefault="00F714C3" w:rsidP="002E4B07">
            <w:pPr>
              <w:tabs>
                <w:tab w:val="left" w:pos="1560"/>
              </w:tabs>
              <w:rPr>
                <w:noProof/>
                <w:lang w:val="en-US"/>
              </w:rPr>
            </w:pPr>
            <w:r>
              <w:rPr>
                <w:noProof/>
                <w:lang w:val="en-US"/>
              </w:rPr>
              <w:t>Val</w:t>
            </w:r>
            <w:r w:rsidR="00582467">
              <w:rPr>
                <w:noProof/>
                <w:lang w:val="en-US"/>
              </w:rPr>
              <w:t>1</w:t>
            </w:r>
            <w:r>
              <w:rPr>
                <w:noProof/>
                <w:lang w:val="en-US"/>
              </w:rPr>
              <w:t>N</w:t>
            </w:r>
          </w:p>
        </w:tc>
      </w:tr>
      <w:tr w:rsidR="00F714C3" w:rsidTr="00F714C3">
        <w:tc>
          <w:tcPr>
            <w:tcW w:w="2392" w:type="dxa"/>
          </w:tcPr>
          <w:p w:rsidR="00F714C3" w:rsidRDefault="00F714C3" w:rsidP="002E4B07">
            <w:pPr>
              <w:tabs>
                <w:tab w:val="left" w:pos="1560"/>
              </w:tabs>
              <w:rPr>
                <w:noProof/>
                <w:lang w:val="en-US"/>
              </w:rPr>
            </w:pPr>
            <w:r>
              <w:rPr>
                <w:noProof/>
                <w:lang w:val="en-US"/>
              </w:rPr>
              <w:t>…</w:t>
            </w:r>
          </w:p>
        </w:tc>
        <w:tc>
          <w:tcPr>
            <w:tcW w:w="2393" w:type="dxa"/>
          </w:tcPr>
          <w:p w:rsidR="00F714C3" w:rsidRDefault="00F714C3" w:rsidP="002E4B07">
            <w:pPr>
              <w:tabs>
                <w:tab w:val="left" w:pos="1560"/>
              </w:tabs>
              <w:rPr>
                <w:noProof/>
                <w:lang w:val="en-US"/>
              </w:rPr>
            </w:pPr>
          </w:p>
        </w:tc>
        <w:tc>
          <w:tcPr>
            <w:tcW w:w="2393" w:type="dxa"/>
          </w:tcPr>
          <w:p w:rsidR="00F714C3" w:rsidRDefault="00F714C3" w:rsidP="002E4B07">
            <w:pPr>
              <w:tabs>
                <w:tab w:val="left" w:pos="1560"/>
              </w:tabs>
              <w:rPr>
                <w:noProof/>
                <w:lang w:val="en-US"/>
              </w:rPr>
            </w:pPr>
          </w:p>
        </w:tc>
        <w:tc>
          <w:tcPr>
            <w:tcW w:w="2393" w:type="dxa"/>
          </w:tcPr>
          <w:p w:rsidR="00F714C3" w:rsidRDefault="00F714C3" w:rsidP="002E4B07">
            <w:pPr>
              <w:tabs>
                <w:tab w:val="left" w:pos="1560"/>
              </w:tabs>
              <w:rPr>
                <w:noProof/>
                <w:lang w:val="en-US"/>
              </w:rPr>
            </w:pPr>
          </w:p>
        </w:tc>
      </w:tr>
      <w:tr w:rsidR="00F714C3" w:rsidTr="00F714C3">
        <w:tc>
          <w:tcPr>
            <w:tcW w:w="2392" w:type="dxa"/>
          </w:tcPr>
          <w:p w:rsidR="00F714C3" w:rsidRDefault="00F714C3" w:rsidP="00582467">
            <w:pPr>
              <w:tabs>
                <w:tab w:val="left" w:pos="1560"/>
              </w:tabs>
              <w:rPr>
                <w:noProof/>
                <w:lang w:val="en-US"/>
              </w:rPr>
            </w:pPr>
            <w:r>
              <w:rPr>
                <w:noProof/>
                <w:lang w:val="en-US"/>
              </w:rPr>
              <w:t xml:space="preserve">&lt;accession </w:t>
            </w:r>
            <w:r w:rsidR="00582467">
              <w:rPr>
                <w:noProof/>
                <w:lang w:val="en-US"/>
              </w:rPr>
              <w:t>K</w:t>
            </w:r>
            <w:r>
              <w:rPr>
                <w:noProof/>
                <w:lang w:val="en-US"/>
              </w:rPr>
              <w:t>&gt;</w:t>
            </w:r>
          </w:p>
        </w:tc>
        <w:tc>
          <w:tcPr>
            <w:tcW w:w="2393" w:type="dxa"/>
          </w:tcPr>
          <w:p w:rsidR="00F714C3" w:rsidRDefault="00EF37E2" w:rsidP="002E4B07">
            <w:pPr>
              <w:tabs>
                <w:tab w:val="left" w:pos="1560"/>
              </w:tabs>
              <w:rPr>
                <w:noProof/>
                <w:lang w:val="en-US"/>
              </w:rPr>
            </w:pPr>
            <w:r>
              <w:rPr>
                <w:noProof/>
                <w:lang w:val="en-US"/>
              </w:rPr>
              <w:t>ValK</w:t>
            </w:r>
            <w:r w:rsidR="00582467">
              <w:rPr>
                <w:noProof/>
                <w:lang w:val="en-US"/>
              </w:rPr>
              <w:t>1</w:t>
            </w:r>
          </w:p>
        </w:tc>
        <w:tc>
          <w:tcPr>
            <w:tcW w:w="2393" w:type="dxa"/>
          </w:tcPr>
          <w:p w:rsidR="00F714C3" w:rsidRDefault="00F714C3" w:rsidP="002E4B07">
            <w:pPr>
              <w:tabs>
                <w:tab w:val="left" w:pos="1560"/>
              </w:tabs>
              <w:rPr>
                <w:noProof/>
                <w:lang w:val="en-US"/>
              </w:rPr>
            </w:pPr>
          </w:p>
        </w:tc>
        <w:tc>
          <w:tcPr>
            <w:tcW w:w="2393" w:type="dxa"/>
          </w:tcPr>
          <w:p w:rsidR="00F714C3" w:rsidRDefault="00EF37E2" w:rsidP="00582467">
            <w:pPr>
              <w:tabs>
                <w:tab w:val="left" w:pos="1560"/>
              </w:tabs>
              <w:rPr>
                <w:noProof/>
                <w:lang w:val="en-US"/>
              </w:rPr>
            </w:pPr>
            <w:r>
              <w:rPr>
                <w:noProof/>
                <w:lang w:val="en-US"/>
              </w:rPr>
              <w:t>ValK</w:t>
            </w:r>
            <w:r w:rsidR="00582467">
              <w:rPr>
                <w:noProof/>
                <w:lang w:val="en-US"/>
              </w:rPr>
              <w:t>N</w:t>
            </w:r>
          </w:p>
        </w:tc>
      </w:tr>
    </w:tbl>
    <w:p w:rsidR="00F714C3" w:rsidRDefault="00F714C3" w:rsidP="002E4B07">
      <w:pPr>
        <w:tabs>
          <w:tab w:val="left" w:pos="1560"/>
        </w:tabs>
        <w:spacing w:after="0" w:line="240" w:lineRule="auto"/>
        <w:rPr>
          <w:lang w:val="en-US"/>
        </w:rPr>
      </w:pPr>
    </w:p>
    <w:p w:rsidR="0085592B" w:rsidRDefault="0085592B" w:rsidP="002E4B07">
      <w:pPr>
        <w:tabs>
          <w:tab w:val="left" w:pos="1560"/>
        </w:tabs>
        <w:spacing w:after="0" w:line="240" w:lineRule="auto"/>
        <w:rPr>
          <w:lang w:val="en-US"/>
        </w:rPr>
      </w:pPr>
      <w:r>
        <w:rPr>
          <w:lang w:val="en-US"/>
        </w:rPr>
        <w:t>Neither sections nor their attributes</w:t>
      </w:r>
      <w:r w:rsidR="00582467">
        <w:rPr>
          <w:lang w:val="en-US"/>
        </w:rPr>
        <w:t xml:space="preserve"> can have tags and access tags attached if they are represented as a table.</w:t>
      </w:r>
    </w:p>
    <w:p w:rsidR="0085592B" w:rsidRDefault="0085592B" w:rsidP="002E4B07">
      <w:pPr>
        <w:tabs>
          <w:tab w:val="left" w:pos="1560"/>
        </w:tabs>
        <w:spacing w:after="0" w:line="240" w:lineRule="auto"/>
        <w:rPr>
          <w:lang w:val="en-US"/>
        </w:rPr>
      </w:pPr>
    </w:p>
    <w:p w:rsidR="00EF37E2" w:rsidRDefault="00EF37E2" w:rsidP="002E4B07">
      <w:pPr>
        <w:tabs>
          <w:tab w:val="left" w:pos="1560"/>
        </w:tabs>
        <w:spacing w:after="0" w:line="240" w:lineRule="auto"/>
        <w:rPr>
          <w:lang w:val="en-US"/>
        </w:rPr>
      </w:pPr>
      <w:r>
        <w:rPr>
          <w:lang w:val="en-US"/>
        </w:rPr>
        <w:t>Example:</w:t>
      </w:r>
    </w:p>
    <w:p w:rsidR="00EF37E2" w:rsidRDefault="00EF37E2" w:rsidP="002E4B07">
      <w:pPr>
        <w:tabs>
          <w:tab w:val="left" w:pos="1560"/>
        </w:tabs>
        <w:spacing w:after="0" w:line="240" w:lineRule="auto"/>
        <w:rPr>
          <w:lang w:val="en-US"/>
        </w:rPr>
      </w:pPr>
    </w:p>
    <w:tbl>
      <w:tblPr>
        <w:tblW w:w="5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600"/>
        <w:gridCol w:w="2800"/>
      </w:tblGrid>
      <w:tr w:rsidR="00EF37E2" w:rsidRPr="00EF37E2" w:rsidTr="00EF37E2">
        <w:trPr>
          <w:trHeight w:val="300"/>
        </w:trPr>
        <w:tc>
          <w:tcPr>
            <w:tcW w:w="144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lastRenderedPageBreak/>
              <w:t>Experiment</w:t>
            </w:r>
          </w:p>
        </w:tc>
        <w:tc>
          <w:tcPr>
            <w:tcW w:w="1600" w:type="dxa"/>
            <w:shd w:val="clear" w:color="auto" w:fill="auto"/>
            <w:vAlign w:val="center"/>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E-EXP1</w:t>
            </w:r>
          </w:p>
        </w:tc>
        <w:tc>
          <w:tcPr>
            <w:tcW w:w="28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#Root section</w:t>
            </w:r>
          </w:p>
        </w:tc>
      </w:tr>
      <w:tr w:rsidR="00EF37E2" w:rsidRPr="00EF37E2" w:rsidTr="00EF37E2">
        <w:trPr>
          <w:trHeight w:val="300"/>
        </w:trPr>
        <w:tc>
          <w:tcPr>
            <w:tcW w:w="144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p>
        </w:tc>
        <w:tc>
          <w:tcPr>
            <w:tcW w:w="1600" w:type="dxa"/>
            <w:shd w:val="clear" w:color="auto" w:fill="auto"/>
            <w:noWrap/>
            <w:vAlign w:val="bottom"/>
            <w:hideMark/>
          </w:tcPr>
          <w:p w:rsidR="00EF37E2" w:rsidRPr="00EF37E2" w:rsidRDefault="00EF37E2" w:rsidP="00EF37E2">
            <w:pPr>
              <w:spacing w:after="0" w:line="240" w:lineRule="auto"/>
              <w:rPr>
                <w:rFonts w:ascii="Times New Roman" w:eastAsia="Times New Roman" w:hAnsi="Times New Roman" w:cs="Times New Roman"/>
                <w:noProof/>
                <w:sz w:val="20"/>
                <w:szCs w:val="20"/>
                <w:lang w:val="en-US"/>
              </w:rPr>
            </w:pPr>
          </w:p>
        </w:tc>
        <w:tc>
          <w:tcPr>
            <w:tcW w:w="2800" w:type="dxa"/>
            <w:shd w:val="clear" w:color="auto" w:fill="auto"/>
            <w:noWrap/>
            <w:vAlign w:val="bottom"/>
            <w:hideMark/>
          </w:tcPr>
          <w:p w:rsidR="00EF37E2" w:rsidRPr="00EF37E2" w:rsidRDefault="00EF37E2" w:rsidP="00EF37E2">
            <w:pPr>
              <w:spacing w:after="0" w:line="240" w:lineRule="auto"/>
              <w:rPr>
                <w:rFonts w:ascii="Times New Roman" w:eastAsia="Times New Roman" w:hAnsi="Times New Roman" w:cs="Times New Roman"/>
                <w:noProof/>
                <w:sz w:val="20"/>
                <w:szCs w:val="20"/>
                <w:lang w:val="en-US"/>
              </w:rPr>
            </w:pPr>
          </w:p>
        </w:tc>
      </w:tr>
      <w:tr w:rsidR="00EF37E2" w:rsidRPr="00EF37E2" w:rsidTr="00EF37E2">
        <w:trPr>
          <w:trHeight w:val="300"/>
        </w:trPr>
        <w:tc>
          <w:tcPr>
            <w:tcW w:w="144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Run[]</w:t>
            </w:r>
          </w:p>
        </w:tc>
        <w:tc>
          <w:tcPr>
            <w:tcW w:w="16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Concentration</w:t>
            </w:r>
          </w:p>
        </w:tc>
        <w:tc>
          <w:tcPr>
            <w:tcW w:w="28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p>
        </w:tc>
      </w:tr>
      <w:tr w:rsidR="00EF37E2" w:rsidRPr="00EF37E2" w:rsidTr="00EF37E2">
        <w:trPr>
          <w:trHeight w:val="300"/>
        </w:trPr>
        <w:tc>
          <w:tcPr>
            <w:tcW w:w="1440" w:type="dxa"/>
            <w:shd w:val="clear" w:color="auto" w:fill="auto"/>
            <w:vAlign w:val="center"/>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R-INV1</w:t>
            </w:r>
          </w:p>
        </w:tc>
        <w:tc>
          <w:tcPr>
            <w:tcW w:w="16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0.01</w:t>
            </w:r>
          </w:p>
        </w:tc>
        <w:tc>
          <w:tcPr>
            <w:tcW w:w="28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p>
        </w:tc>
      </w:tr>
      <w:tr w:rsidR="00EF37E2" w:rsidRPr="00EF37E2" w:rsidTr="00EF37E2">
        <w:trPr>
          <w:trHeight w:val="300"/>
        </w:trPr>
        <w:tc>
          <w:tcPr>
            <w:tcW w:w="1440" w:type="dxa"/>
            <w:shd w:val="clear" w:color="auto" w:fill="auto"/>
            <w:vAlign w:val="center"/>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R-INV2</w:t>
            </w:r>
          </w:p>
        </w:tc>
        <w:tc>
          <w:tcPr>
            <w:tcW w:w="16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0.02</w:t>
            </w:r>
          </w:p>
        </w:tc>
        <w:tc>
          <w:tcPr>
            <w:tcW w:w="28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p>
        </w:tc>
      </w:tr>
    </w:tbl>
    <w:p w:rsidR="00EF37E2" w:rsidRDefault="00A46D26" w:rsidP="00A46D26">
      <w:pPr>
        <w:pStyle w:val="XMLheader"/>
      </w:pPr>
      <w:r>
        <w:t>XML</w:t>
      </w:r>
    </w:p>
    <w:p w:rsidR="0085592B" w:rsidRPr="0085592B" w:rsidRDefault="0085592B" w:rsidP="00A618F3">
      <w:pPr>
        <w:pStyle w:val="MLframe"/>
      </w:pPr>
      <w:r w:rsidRPr="0085592B">
        <w:t xml:space="preserve">   &lt;section type="Experiment" acc="E-EXP1" accGlobal="false"&gt;</w:t>
      </w:r>
    </w:p>
    <w:p w:rsidR="0085592B" w:rsidRPr="0085592B" w:rsidRDefault="0085592B" w:rsidP="00A618F3">
      <w:pPr>
        <w:pStyle w:val="MLframe"/>
      </w:pPr>
      <w:r w:rsidRPr="0085592B">
        <w:t xml:space="preserve">    &lt;attributes/&gt;</w:t>
      </w:r>
    </w:p>
    <w:p w:rsidR="0085592B" w:rsidRPr="0085592B" w:rsidRDefault="0085592B" w:rsidP="00A618F3">
      <w:pPr>
        <w:pStyle w:val="MLframe"/>
      </w:pPr>
      <w:r w:rsidRPr="0085592B">
        <w:t xml:space="preserve">    &lt;subsections&gt;</w:t>
      </w:r>
    </w:p>
    <w:p w:rsidR="0085592B" w:rsidRPr="0085592B" w:rsidRDefault="0085592B" w:rsidP="00A618F3">
      <w:pPr>
        <w:pStyle w:val="MLframe"/>
      </w:pPr>
      <w:r w:rsidRPr="0085592B">
        <w:t xml:space="preserve">     &lt;table&gt;</w:t>
      </w:r>
    </w:p>
    <w:p w:rsidR="0085592B" w:rsidRDefault="0085592B" w:rsidP="00A618F3">
      <w:pPr>
        <w:pStyle w:val="MLframe"/>
      </w:pPr>
      <w:r w:rsidRPr="0085592B">
        <w:t xml:space="preserve">     </w:t>
      </w:r>
    </w:p>
    <w:p w:rsidR="0085592B" w:rsidRPr="0085592B" w:rsidRDefault="0085592B" w:rsidP="00A618F3">
      <w:pPr>
        <w:pStyle w:val="MLframe"/>
      </w:pPr>
      <w:r>
        <w:t xml:space="preserve">     </w:t>
      </w:r>
      <w:r w:rsidRPr="0085592B">
        <w:t xml:space="preserve"> &lt;section type="Run" acc="R-INV1" accGlobal="false"&gt;</w:t>
      </w:r>
    </w:p>
    <w:p w:rsidR="0085592B" w:rsidRPr="0085592B" w:rsidRDefault="0085592B" w:rsidP="00A618F3">
      <w:pPr>
        <w:pStyle w:val="MLframe"/>
      </w:pPr>
      <w:r w:rsidRPr="0085592B">
        <w:t xml:space="preserve">       &lt;attributes&gt;</w:t>
      </w:r>
    </w:p>
    <w:p w:rsidR="0085592B" w:rsidRPr="0085592B" w:rsidRDefault="0085592B" w:rsidP="00A618F3">
      <w:pPr>
        <w:pStyle w:val="MLframe"/>
      </w:pPr>
      <w:r w:rsidRPr="0085592B">
        <w:t xml:space="preserve">        &lt;attribute&gt;</w:t>
      </w:r>
    </w:p>
    <w:p w:rsidR="0085592B" w:rsidRPr="0085592B" w:rsidRDefault="0085592B" w:rsidP="00A618F3">
      <w:pPr>
        <w:pStyle w:val="MLframe"/>
      </w:pPr>
      <w:r w:rsidRPr="0085592B">
        <w:t xml:space="preserve">         &lt;name&gt;Concentration&lt;/name&gt;</w:t>
      </w:r>
    </w:p>
    <w:p w:rsidR="0085592B" w:rsidRPr="0085592B" w:rsidRDefault="0085592B" w:rsidP="00A618F3">
      <w:pPr>
        <w:pStyle w:val="MLframe"/>
      </w:pPr>
      <w:r w:rsidRPr="0085592B">
        <w:t xml:space="preserve">         &lt;value&gt;0.01&lt;/value&gt;</w:t>
      </w:r>
    </w:p>
    <w:p w:rsidR="0085592B" w:rsidRPr="0085592B" w:rsidRDefault="0085592B" w:rsidP="00A618F3">
      <w:pPr>
        <w:pStyle w:val="MLframe"/>
      </w:pPr>
      <w:r w:rsidRPr="0085592B">
        <w:t xml:space="preserve">        &lt;/attribute&gt;</w:t>
      </w:r>
    </w:p>
    <w:p w:rsidR="0085592B" w:rsidRPr="0085592B" w:rsidRDefault="0085592B" w:rsidP="00A618F3">
      <w:pPr>
        <w:pStyle w:val="MLframe"/>
      </w:pPr>
      <w:r w:rsidRPr="0085592B">
        <w:t xml:space="preserve">       &lt;/attributes&gt;</w:t>
      </w:r>
    </w:p>
    <w:p w:rsidR="0085592B" w:rsidRPr="0085592B" w:rsidRDefault="0085592B" w:rsidP="00A618F3">
      <w:pPr>
        <w:pStyle w:val="MLframe"/>
      </w:pPr>
      <w:r w:rsidRPr="0085592B">
        <w:t xml:space="preserve">      &lt;/section&gt;</w:t>
      </w:r>
    </w:p>
    <w:p w:rsidR="0085592B" w:rsidRPr="0085592B" w:rsidRDefault="0085592B" w:rsidP="00A618F3">
      <w:pPr>
        <w:pStyle w:val="MLframe"/>
      </w:pPr>
    </w:p>
    <w:p w:rsidR="0085592B" w:rsidRPr="0085592B" w:rsidRDefault="0085592B" w:rsidP="00A618F3">
      <w:pPr>
        <w:pStyle w:val="MLframe"/>
      </w:pPr>
      <w:r w:rsidRPr="0085592B">
        <w:t xml:space="preserve">      &lt;section type="Run" acc="R-INV2" accGlobal="false"&gt;</w:t>
      </w:r>
    </w:p>
    <w:p w:rsidR="0085592B" w:rsidRPr="0085592B" w:rsidRDefault="0085592B" w:rsidP="00A618F3">
      <w:pPr>
        <w:pStyle w:val="MLframe"/>
      </w:pPr>
      <w:r w:rsidRPr="0085592B">
        <w:t xml:space="preserve">       &lt;attributes&gt;</w:t>
      </w:r>
    </w:p>
    <w:p w:rsidR="0085592B" w:rsidRPr="0085592B" w:rsidRDefault="0085592B" w:rsidP="00A618F3">
      <w:pPr>
        <w:pStyle w:val="MLframe"/>
      </w:pPr>
      <w:r w:rsidRPr="0085592B">
        <w:t xml:space="preserve">        &lt;attribute&gt;</w:t>
      </w:r>
    </w:p>
    <w:p w:rsidR="0085592B" w:rsidRPr="0085592B" w:rsidRDefault="0085592B" w:rsidP="00A618F3">
      <w:pPr>
        <w:pStyle w:val="MLframe"/>
      </w:pPr>
      <w:r w:rsidRPr="0085592B">
        <w:t xml:space="preserve">         &lt;name&gt;Concentration&lt;/name&gt;</w:t>
      </w:r>
    </w:p>
    <w:p w:rsidR="0085592B" w:rsidRPr="0085592B" w:rsidRDefault="0085592B" w:rsidP="00A618F3">
      <w:pPr>
        <w:pStyle w:val="MLframe"/>
      </w:pPr>
      <w:r w:rsidRPr="0085592B">
        <w:t xml:space="preserve">         &lt;value&gt;0.02&lt;/value&gt;</w:t>
      </w:r>
    </w:p>
    <w:p w:rsidR="0085592B" w:rsidRPr="0085592B" w:rsidRDefault="0085592B" w:rsidP="00A618F3">
      <w:pPr>
        <w:pStyle w:val="MLframe"/>
      </w:pPr>
      <w:r w:rsidRPr="0085592B">
        <w:t xml:space="preserve">        &lt;/attribute&gt;</w:t>
      </w:r>
    </w:p>
    <w:p w:rsidR="0085592B" w:rsidRPr="0085592B" w:rsidRDefault="0085592B" w:rsidP="00A618F3">
      <w:pPr>
        <w:pStyle w:val="MLframe"/>
      </w:pPr>
      <w:r w:rsidRPr="0085592B">
        <w:t xml:space="preserve">       &lt;/attributes&gt;</w:t>
      </w:r>
    </w:p>
    <w:p w:rsidR="0085592B" w:rsidRPr="0085592B" w:rsidRDefault="0085592B" w:rsidP="00A618F3">
      <w:pPr>
        <w:pStyle w:val="MLframe"/>
      </w:pPr>
      <w:r w:rsidRPr="0085592B">
        <w:t xml:space="preserve">      &lt;/section&gt;</w:t>
      </w:r>
    </w:p>
    <w:p w:rsidR="0085592B" w:rsidRPr="0085592B" w:rsidRDefault="0085592B" w:rsidP="00A618F3">
      <w:pPr>
        <w:pStyle w:val="MLframe"/>
      </w:pPr>
    </w:p>
    <w:p w:rsidR="0085592B" w:rsidRPr="0085592B" w:rsidRDefault="0085592B" w:rsidP="00A618F3">
      <w:pPr>
        <w:pStyle w:val="MLframe"/>
      </w:pPr>
      <w:r w:rsidRPr="0085592B">
        <w:t xml:space="preserve">     &lt;/table&gt;</w:t>
      </w:r>
    </w:p>
    <w:p w:rsidR="0085592B" w:rsidRPr="0085592B" w:rsidRDefault="0085592B" w:rsidP="00A618F3">
      <w:pPr>
        <w:pStyle w:val="MLframe"/>
      </w:pPr>
      <w:r w:rsidRPr="0085592B">
        <w:t xml:space="preserve">     </w:t>
      </w:r>
    </w:p>
    <w:p w:rsidR="0085592B" w:rsidRPr="0085592B" w:rsidRDefault="0085592B" w:rsidP="00A618F3">
      <w:pPr>
        <w:pStyle w:val="MLframe"/>
      </w:pPr>
      <w:r w:rsidRPr="0085592B">
        <w:t xml:space="preserve">    &lt;/subsections&gt;</w:t>
      </w:r>
    </w:p>
    <w:p w:rsidR="00F714C3" w:rsidRDefault="0085592B" w:rsidP="00A618F3">
      <w:pPr>
        <w:pStyle w:val="MLframe"/>
      </w:pPr>
      <w:r w:rsidRPr="0085592B">
        <w:t xml:space="preserve">   &lt;/section&gt;</w:t>
      </w:r>
    </w:p>
    <w:p w:rsidR="0085592B" w:rsidRDefault="00A46D26" w:rsidP="00A46D26">
      <w:pPr>
        <w:pStyle w:val="XMLheader"/>
      </w:pPr>
      <w:r>
        <w:t>JSON</w:t>
      </w:r>
    </w:p>
    <w:p w:rsidR="0085592B" w:rsidRDefault="0085592B" w:rsidP="00A618F3">
      <w:pPr>
        <w:pStyle w:val="JSON"/>
      </w:pPr>
      <w:r w:rsidRPr="0085592B">
        <w:t>"section": {</w:t>
      </w:r>
    </w:p>
    <w:p w:rsidR="0085592B" w:rsidRPr="0085592B" w:rsidRDefault="0085592B" w:rsidP="00A618F3">
      <w:pPr>
        <w:pStyle w:val="JSON"/>
      </w:pPr>
      <w:r>
        <w:t xml:space="preserve"> </w:t>
      </w:r>
      <w:r w:rsidRPr="0085592B">
        <w:t>"accno": "E-EXP1",</w:t>
      </w:r>
    </w:p>
    <w:p w:rsidR="0085592B" w:rsidRPr="0085592B" w:rsidRDefault="0085592B" w:rsidP="00A618F3">
      <w:pPr>
        <w:pStyle w:val="JSON"/>
      </w:pPr>
      <w:r w:rsidRPr="0085592B">
        <w:t xml:space="preserve"> "type": "Experiment"</w:t>
      </w:r>
    </w:p>
    <w:p w:rsidR="0085592B" w:rsidRPr="0085592B" w:rsidRDefault="0085592B" w:rsidP="00A618F3">
      <w:pPr>
        <w:pStyle w:val="JSON"/>
      </w:pPr>
    </w:p>
    <w:p w:rsidR="0085592B" w:rsidRPr="0085592B" w:rsidRDefault="0085592B" w:rsidP="00A618F3">
      <w:pPr>
        <w:pStyle w:val="JSON"/>
      </w:pPr>
      <w:r w:rsidRPr="0085592B">
        <w:t xml:space="preserve">  "subsections": [[</w:t>
      </w:r>
      <w:r w:rsidR="00582467">
        <w:t xml:space="preserve"> </w:t>
      </w:r>
      <w:r w:rsidR="00582467">
        <w:rPr>
          <w:i/>
          <w:color w:val="FF0000"/>
          <w:sz w:val="20"/>
          <w:szCs w:val="20"/>
        </w:rPr>
        <w:t>&lt;-N</w:t>
      </w:r>
      <w:r w:rsidR="00582467" w:rsidRPr="00582467">
        <w:rPr>
          <w:i/>
          <w:color w:val="FF0000"/>
          <w:sz w:val="20"/>
          <w:szCs w:val="20"/>
        </w:rPr>
        <w:t>ote double array!</w:t>
      </w:r>
    </w:p>
    <w:p w:rsidR="0085592B" w:rsidRPr="0085592B" w:rsidRDefault="0085592B" w:rsidP="00A618F3">
      <w:pPr>
        <w:pStyle w:val="JSON"/>
      </w:pPr>
      <w:r w:rsidRPr="0085592B">
        <w:t xml:space="preserve">   {</w:t>
      </w:r>
    </w:p>
    <w:p w:rsidR="0085592B" w:rsidRPr="0085592B" w:rsidRDefault="0085592B" w:rsidP="00A618F3">
      <w:pPr>
        <w:pStyle w:val="JSON"/>
      </w:pPr>
      <w:r w:rsidRPr="0085592B">
        <w:t xml:space="preserve">    "accno": "R-INV1",</w:t>
      </w:r>
    </w:p>
    <w:p w:rsidR="0085592B" w:rsidRPr="0085592B" w:rsidRDefault="0085592B" w:rsidP="00A618F3">
      <w:pPr>
        <w:pStyle w:val="JSON"/>
      </w:pPr>
      <w:r w:rsidRPr="0085592B">
        <w:t xml:space="preserve">    "attributes": [{</w:t>
      </w:r>
    </w:p>
    <w:p w:rsidR="0085592B" w:rsidRPr="0085592B" w:rsidRDefault="0085592B" w:rsidP="00A618F3">
      <w:pPr>
        <w:pStyle w:val="JSON"/>
      </w:pPr>
      <w:r w:rsidRPr="0085592B">
        <w:t xml:space="preserve">     "name": "Concentration",</w:t>
      </w:r>
    </w:p>
    <w:p w:rsidR="0085592B" w:rsidRPr="0085592B" w:rsidRDefault="0085592B" w:rsidP="00A618F3">
      <w:pPr>
        <w:pStyle w:val="JSON"/>
      </w:pPr>
      <w:r w:rsidRPr="0085592B">
        <w:t xml:space="preserve">     "value": "0.01"</w:t>
      </w:r>
    </w:p>
    <w:p w:rsidR="0085592B" w:rsidRPr="0085592B" w:rsidRDefault="0085592B" w:rsidP="00A618F3">
      <w:pPr>
        <w:pStyle w:val="JSON"/>
      </w:pPr>
      <w:r w:rsidRPr="0085592B">
        <w:t xml:space="preserve">    }],</w:t>
      </w:r>
    </w:p>
    <w:p w:rsidR="0085592B" w:rsidRPr="0085592B" w:rsidRDefault="0085592B" w:rsidP="00A618F3">
      <w:pPr>
        <w:pStyle w:val="JSON"/>
      </w:pPr>
      <w:r w:rsidRPr="0085592B">
        <w:t xml:space="preserve">    "type": "Run"</w:t>
      </w:r>
    </w:p>
    <w:p w:rsidR="0085592B" w:rsidRPr="0085592B" w:rsidRDefault="0085592B" w:rsidP="00A618F3">
      <w:pPr>
        <w:pStyle w:val="JSON"/>
      </w:pPr>
      <w:r w:rsidRPr="0085592B">
        <w:t xml:space="preserve">   },</w:t>
      </w:r>
    </w:p>
    <w:p w:rsidR="0085592B" w:rsidRPr="0085592B" w:rsidRDefault="0085592B" w:rsidP="00A618F3">
      <w:pPr>
        <w:pStyle w:val="JSON"/>
      </w:pPr>
      <w:r w:rsidRPr="0085592B">
        <w:t xml:space="preserve">   {</w:t>
      </w:r>
    </w:p>
    <w:p w:rsidR="0085592B" w:rsidRPr="0085592B" w:rsidRDefault="0085592B" w:rsidP="00A618F3">
      <w:pPr>
        <w:pStyle w:val="JSON"/>
      </w:pPr>
      <w:r w:rsidRPr="0085592B">
        <w:t xml:space="preserve">    "accno": "R-INV2",</w:t>
      </w:r>
    </w:p>
    <w:p w:rsidR="0085592B" w:rsidRPr="0085592B" w:rsidRDefault="0085592B" w:rsidP="00A618F3">
      <w:pPr>
        <w:pStyle w:val="JSON"/>
      </w:pPr>
      <w:r w:rsidRPr="0085592B">
        <w:t xml:space="preserve">    "attributes": [{</w:t>
      </w:r>
    </w:p>
    <w:p w:rsidR="0085592B" w:rsidRPr="0085592B" w:rsidRDefault="0085592B" w:rsidP="00A618F3">
      <w:pPr>
        <w:pStyle w:val="JSON"/>
      </w:pPr>
      <w:r w:rsidRPr="0085592B">
        <w:t xml:space="preserve">     "name": "Concentration",</w:t>
      </w:r>
    </w:p>
    <w:p w:rsidR="0085592B" w:rsidRPr="0085592B" w:rsidRDefault="0085592B" w:rsidP="00A618F3">
      <w:pPr>
        <w:pStyle w:val="JSON"/>
      </w:pPr>
      <w:r w:rsidRPr="0085592B">
        <w:lastRenderedPageBreak/>
        <w:t xml:space="preserve">     "value": "0.02"</w:t>
      </w:r>
    </w:p>
    <w:p w:rsidR="0085592B" w:rsidRPr="0085592B" w:rsidRDefault="0085592B" w:rsidP="00A618F3">
      <w:pPr>
        <w:pStyle w:val="JSON"/>
      </w:pPr>
      <w:r w:rsidRPr="0085592B">
        <w:t xml:space="preserve">    }],</w:t>
      </w:r>
    </w:p>
    <w:p w:rsidR="0085592B" w:rsidRPr="0085592B" w:rsidRDefault="0085592B" w:rsidP="00A618F3">
      <w:pPr>
        <w:pStyle w:val="JSON"/>
      </w:pPr>
      <w:r w:rsidRPr="0085592B">
        <w:t xml:space="preserve">    "type": "Run"</w:t>
      </w:r>
    </w:p>
    <w:p w:rsidR="0085592B" w:rsidRPr="0085592B" w:rsidRDefault="0085592B" w:rsidP="00A618F3">
      <w:pPr>
        <w:pStyle w:val="JSON"/>
      </w:pPr>
      <w:r w:rsidRPr="0085592B">
        <w:t xml:space="preserve">   }</w:t>
      </w:r>
    </w:p>
    <w:p w:rsidR="0085592B" w:rsidRPr="0085592B" w:rsidRDefault="0085592B" w:rsidP="00A618F3">
      <w:pPr>
        <w:pStyle w:val="JSON"/>
      </w:pPr>
      <w:r>
        <w:t xml:space="preserve">  ]]</w:t>
      </w:r>
    </w:p>
    <w:p w:rsidR="0085592B" w:rsidRDefault="0085592B" w:rsidP="00A618F3">
      <w:pPr>
        <w:pStyle w:val="JSON"/>
      </w:pPr>
      <w:r>
        <w:t>}</w:t>
      </w:r>
    </w:p>
    <w:p w:rsidR="0085592B" w:rsidRDefault="0085592B" w:rsidP="002E4B07">
      <w:pPr>
        <w:tabs>
          <w:tab w:val="left" w:pos="1560"/>
        </w:tabs>
        <w:spacing w:after="0" w:line="240" w:lineRule="auto"/>
        <w:rPr>
          <w:lang w:val="en-US"/>
        </w:rPr>
      </w:pPr>
      <w:r>
        <w:rPr>
          <w:lang w:val="en-US"/>
        </w:rPr>
        <w:t xml:space="preserve">Note: sections that were represented as a table go to </w:t>
      </w:r>
      <w:r w:rsidR="001E495F">
        <w:rPr>
          <w:lang w:val="en-US"/>
        </w:rPr>
        <w:t xml:space="preserve">their </w:t>
      </w:r>
      <w:r>
        <w:rPr>
          <w:lang w:val="en-US"/>
        </w:rPr>
        <w:t>own array as element</w:t>
      </w:r>
      <w:r w:rsidR="001E495F">
        <w:rPr>
          <w:lang w:val="en-US"/>
        </w:rPr>
        <w:t>s</w:t>
      </w:r>
      <w:r>
        <w:rPr>
          <w:lang w:val="en-US"/>
        </w:rPr>
        <w:t xml:space="preserve"> of </w:t>
      </w:r>
      <w:r w:rsidR="001E495F">
        <w:rPr>
          <w:lang w:val="en-US"/>
        </w:rPr>
        <w:t xml:space="preserve">the </w:t>
      </w:r>
      <w:r>
        <w:rPr>
          <w:lang w:val="en-US"/>
        </w:rPr>
        <w:t>‘subsections’ array</w:t>
      </w:r>
      <w:r w:rsidR="001E495F">
        <w:rPr>
          <w:lang w:val="en-US"/>
        </w:rPr>
        <w:t>.</w:t>
      </w:r>
    </w:p>
    <w:p w:rsidR="0085592B" w:rsidRDefault="0085592B" w:rsidP="002E4B07">
      <w:pPr>
        <w:tabs>
          <w:tab w:val="left" w:pos="1560"/>
        </w:tabs>
        <w:spacing w:after="0" w:line="240" w:lineRule="auto"/>
        <w:rPr>
          <w:lang w:val="en-US"/>
        </w:rPr>
      </w:pPr>
    </w:p>
    <w:p w:rsidR="0085592B" w:rsidRDefault="0085592B" w:rsidP="000A67CD">
      <w:pPr>
        <w:pStyle w:val="Heading2"/>
        <w:rPr>
          <w:lang w:val="en-US"/>
        </w:rPr>
      </w:pPr>
      <w:bookmarkStart w:id="126" w:name="_Toc468442980"/>
      <w:r>
        <w:rPr>
          <w:lang w:val="en-US"/>
        </w:rPr>
        <w:t>File references</w:t>
      </w:r>
      <w:bookmarkEnd w:id="126"/>
    </w:p>
    <w:p w:rsidR="00582467" w:rsidRDefault="00582467" w:rsidP="002E4B07">
      <w:pPr>
        <w:tabs>
          <w:tab w:val="left" w:pos="1560"/>
        </w:tabs>
        <w:spacing w:after="0" w:line="240" w:lineRule="auto"/>
        <w:rPr>
          <w:lang w:val="en-US"/>
        </w:rPr>
      </w:pPr>
    </w:p>
    <w:p w:rsidR="00582467" w:rsidRDefault="00582467" w:rsidP="002E4B07">
      <w:pPr>
        <w:tabs>
          <w:tab w:val="left" w:pos="1560"/>
        </w:tabs>
        <w:spacing w:after="0" w:line="240" w:lineRule="auto"/>
        <w:rPr>
          <w:lang w:val="en-US"/>
        </w:rPr>
      </w:pPr>
      <w:r>
        <w:rPr>
          <w:lang w:val="en-US"/>
        </w:rPr>
        <w:t xml:space="preserve">A file reference is always owned by </w:t>
      </w:r>
      <w:r w:rsidR="001E495F">
        <w:rPr>
          <w:lang w:val="en-US"/>
        </w:rPr>
        <w:t xml:space="preserve">the </w:t>
      </w:r>
      <w:r>
        <w:rPr>
          <w:lang w:val="en-US"/>
        </w:rPr>
        <w:t>section that it follows. A file reference has the following heading:</w:t>
      </w:r>
    </w:p>
    <w:tbl>
      <w:tblPr>
        <w:tblStyle w:val="TableGrid"/>
        <w:tblW w:w="0" w:type="auto"/>
        <w:tblLook w:val="04A0" w:firstRow="1" w:lastRow="0" w:firstColumn="1" w:lastColumn="0" w:noHBand="0" w:noVBand="1"/>
      </w:tblPr>
      <w:tblGrid>
        <w:gridCol w:w="1951"/>
        <w:gridCol w:w="2834"/>
        <w:gridCol w:w="2393"/>
        <w:gridCol w:w="2393"/>
      </w:tblGrid>
      <w:tr w:rsidR="00582467" w:rsidTr="00582467">
        <w:tc>
          <w:tcPr>
            <w:tcW w:w="1951" w:type="dxa"/>
          </w:tcPr>
          <w:p w:rsidR="00582467" w:rsidRPr="00582467" w:rsidRDefault="00582467" w:rsidP="002E4B07">
            <w:pPr>
              <w:tabs>
                <w:tab w:val="left" w:pos="1560"/>
              </w:tabs>
              <w:rPr>
                <w:b/>
                <w:lang w:val="en-US"/>
              </w:rPr>
            </w:pPr>
            <w:r w:rsidRPr="00582467">
              <w:rPr>
                <w:b/>
                <w:lang w:val="en-US"/>
              </w:rPr>
              <w:t>File</w:t>
            </w:r>
          </w:p>
        </w:tc>
        <w:tc>
          <w:tcPr>
            <w:tcW w:w="2834" w:type="dxa"/>
          </w:tcPr>
          <w:p w:rsidR="00582467" w:rsidRDefault="00582467" w:rsidP="002E4B07">
            <w:pPr>
              <w:tabs>
                <w:tab w:val="left" w:pos="1560"/>
              </w:tabs>
              <w:rPr>
                <w:lang w:val="en-US"/>
              </w:rPr>
            </w:pPr>
            <w:r>
              <w:rPr>
                <w:lang w:val="en-US"/>
              </w:rPr>
              <w:t>&lt;file name including path&gt;</w:t>
            </w:r>
          </w:p>
        </w:tc>
        <w:tc>
          <w:tcPr>
            <w:tcW w:w="2393" w:type="dxa"/>
          </w:tcPr>
          <w:p w:rsidR="00582467" w:rsidRDefault="00582467" w:rsidP="002E4B07">
            <w:pPr>
              <w:tabs>
                <w:tab w:val="left" w:pos="1560"/>
              </w:tabs>
              <w:rPr>
                <w:lang w:val="en-US"/>
              </w:rPr>
            </w:pPr>
            <w:r>
              <w:rPr>
                <w:lang w:val="en-US"/>
              </w:rPr>
              <w:t>[access tags list]</w:t>
            </w:r>
          </w:p>
        </w:tc>
        <w:tc>
          <w:tcPr>
            <w:tcW w:w="2393" w:type="dxa"/>
          </w:tcPr>
          <w:p w:rsidR="00582467" w:rsidRDefault="00582467" w:rsidP="002E4B07">
            <w:pPr>
              <w:tabs>
                <w:tab w:val="left" w:pos="1560"/>
              </w:tabs>
              <w:rPr>
                <w:lang w:val="en-US"/>
              </w:rPr>
            </w:pPr>
            <w:r>
              <w:rPr>
                <w:lang w:val="en-US"/>
              </w:rPr>
              <w:t>[tags list]</w:t>
            </w:r>
          </w:p>
        </w:tc>
      </w:tr>
    </w:tbl>
    <w:p w:rsidR="00582467" w:rsidRDefault="00582467" w:rsidP="002E4B07">
      <w:pPr>
        <w:tabs>
          <w:tab w:val="left" w:pos="1560"/>
        </w:tabs>
        <w:spacing w:after="0" w:line="240" w:lineRule="auto"/>
        <w:rPr>
          <w:lang w:val="en-US"/>
        </w:rPr>
      </w:pPr>
    </w:p>
    <w:p w:rsidR="00A82AA8" w:rsidRDefault="00A82AA8" w:rsidP="002E4B07">
      <w:pPr>
        <w:tabs>
          <w:tab w:val="left" w:pos="1560"/>
        </w:tabs>
        <w:spacing w:after="0" w:line="240" w:lineRule="auto"/>
        <w:rPr>
          <w:lang w:val="en-US"/>
        </w:rPr>
      </w:pPr>
      <w:r>
        <w:rPr>
          <w:lang w:val="en-US"/>
        </w:rPr>
        <w:t>Example:</w:t>
      </w:r>
    </w:p>
    <w:p w:rsidR="00A82AA8" w:rsidRDefault="00A82AA8" w:rsidP="002E4B07">
      <w:pPr>
        <w:tabs>
          <w:tab w:val="left" w:pos="1560"/>
        </w:tabs>
        <w:spacing w:after="0" w:line="240" w:lineRule="auto"/>
        <w:rPr>
          <w:lang w:val="en-US"/>
        </w:rPr>
      </w:pPr>
    </w:p>
    <w:tbl>
      <w:tblPr>
        <w:tblW w:w="8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962"/>
        <w:gridCol w:w="2438"/>
        <w:gridCol w:w="2960"/>
      </w:tblGrid>
      <w:tr w:rsidR="000A3B49" w:rsidRPr="000A3B49" w:rsidTr="000A3B49">
        <w:trPr>
          <w:trHeight w:val="300"/>
        </w:trPr>
        <w:tc>
          <w:tcPr>
            <w:tcW w:w="1440"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Experiment</w:t>
            </w:r>
          </w:p>
        </w:tc>
        <w:tc>
          <w:tcPr>
            <w:tcW w:w="1962" w:type="dxa"/>
            <w:shd w:val="clear" w:color="auto" w:fill="auto"/>
            <w:vAlign w:val="center"/>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E-EXP1</w:t>
            </w:r>
          </w:p>
        </w:tc>
        <w:tc>
          <w:tcPr>
            <w:tcW w:w="2438"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#Root section</w:t>
            </w:r>
          </w:p>
        </w:tc>
        <w:tc>
          <w:tcPr>
            <w:tcW w:w="2960"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p>
        </w:tc>
      </w:tr>
      <w:tr w:rsidR="000A3B49" w:rsidRPr="000A3B49" w:rsidTr="000A3B49">
        <w:trPr>
          <w:trHeight w:val="300"/>
        </w:trPr>
        <w:tc>
          <w:tcPr>
            <w:tcW w:w="1440"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noProof/>
                <w:sz w:val="20"/>
                <w:szCs w:val="20"/>
                <w:lang w:val="en-US"/>
              </w:rPr>
            </w:pPr>
          </w:p>
        </w:tc>
        <w:tc>
          <w:tcPr>
            <w:tcW w:w="1962"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noProof/>
                <w:sz w:val="20"/>
                <w:szCs w:val="20"/>
                <w:lang w:val="en-US"/>
              </w:rPr>
            </w:pPr>
          </w:p>
        </w:tc>
        <w:tc>
          <w:tcPr>
            <w:tcW w:w="2438"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noProof/>
                <w:sz w:val="20"/>
                <w:szCs w:val="20"/>
                <w:lang w:val="en-US"/>
              </w:rPr>
            </w:pPr>
          </w:p>
        </w:tc>
        <w:tc>
          <w:tcPr>
            <w:tcW w:w="2960"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noProof/>
                <w:sz w:val="20"/>
                <w:szCs w:val="20"/>
                <w:lang w:val="en-US"/>
              </w:rPr>
            </w:pPr>
          </w:p>
        </w:tc>
      </w:tr>
      <w:tr w:rsidR="000A3B49" w:rsidRPr="000A3B49" w:rsidTr="000A3B49">
        <w:trPr>
          <w:trHeight w:val="300"/>
        </w:trPr>
        <w:tc>
          <w:tcPr>
            <w:tcW w:w="1440"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b/>
                <w:noProof/>
                <w:color w:val="000000"/>
                <w:lang w:val="en-US"/>
              </w:rPr>
            </w:pPr>
            <w:r w:rsidRPr="000A3B49">
              <w:rPr>
                <w:rFonts w:ascii="Calibri" w:eastAsia="Times New Roman" w:hAnsi="Calibri" w:cs="Times New Roman"/>
                <w:b/>
                <w:noProof/>
                <w:color w:val="000000"/>
                <w:lang w:val="en-US"/>
              </w:rPr>
              <w:t>File</w:t>
            </w:r>
          </w:p>
        </w:tc>
        <w:tc>
          <w:tcPr>
            <w:tcW w:w="1962"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e1/data.zip</w:t>
            </w:r>
          </w:p>
        </w:tc>
        <w:tc>
          <w:tcPr>
            <w:tcW w:w="2438"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Private</w:t>
            </w:r>
          </w:p>
        </w:tc>
        <w:tc>
          <w:tcPr>
            <w:tcW w:w="2960"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Render:Link</w:t>
            </w:r>
          </w:p>
        </w:tc>
      </w:tr>
      <w:tr w:rsidR="000A3B49" w:rsidRPr="000A3B49" w:rsidTr="000A3B49">
        <w:trPr>
          <w:trHeight w:val="300"/>
        </w:trPr>
        <w:tc>
          <w:tcPr>
            <w:tcW w:w="1440" w:type="dxa"/>
            <w:shd w:val="clear" w:color="auto" w:fill="auto"/>
            <w:vAlign w:val="center"/>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Type</w:t>
            </w:r>
          </w:p>
        </w:tc>
        <w:tc>
          <w:tcPr>
            <w:tcW w:w="1962"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archive</w:t>
            </w:r>
          </w:p>
        </w:tc>
        <w:tc>
          <w:tcPr>
            <w:tcW w:w="2438"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p>
        </w:tc>
        <w:tc>
          <w:tcPr>
            <w:tcW w:w="2960"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noProof/>
                <w:sz w:val="20"/>
                <w:szCs w:val="20"/>
                <w:lang w:val="en-US"/>
              </w:rPr>
            </w:pPr>
          </w:p>
        </w:tc>
      </w:tr>
      <w:tr w:rsidR="000A3B49" w:rsidRPr="000A3B49" w:rsidTr="000A3B49">
        <w:trPr>
          <w:trHeight w:val="300"/>
        </w:trPr>
        <w:tc>
          <w:tcPr>
            <w:tcW w:w="1440" w:type="dxa"/>
            <w:shd w:val="clear" w:color="auto" w:fill="auto"/>
            <w:vAlign w:val="center"/>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Description</w:t>
            </w:r>
          </w:p>
        </w:tc>
        <w:tc>
          <w:tcPr>
            <w:tcW w:w="1962"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Experiment data</w:t>
            </w:r>
          </w:p>
        </w:tc>
        <w:tc>
          <w:tcPr>
            <w:tcW w:w="2438"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p>
        </w:tc>
        <w:tc>
          <w:tcPr>
            <w:tcW w:w="2960"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noProof/>
                <w:sz w:val="20"/>
                <w:szCs w:val="20"/>
                <w:lang w:val="en-US"/>
              </w:rPr>
            </w:pPr>
          </w:p>
        </w:tc>
      </w:tr>
    </w:tbl>
    <w:p w:rsidR="00A82AA8" w:rsidRDefault="00A46D26" w:rsidP="00A46D26">
      <w:pPr>
        <w:pStyle w:val="XMLheader"/>
      </w:pPr>
      <w:r>
        <w:t>XML</w:t>
      </w:r>
    </w:p>
    <w:p w:rsidR="000A3B49" w:rsidRPr="000A3B49" w:rsidRDefault="000A3B49" w:rsidP="00A618F3">
      <w:pPr>
        <w:pStyle w:val="MLframe"/>
      </w:pPr>
      <w:r w:rsidRPr="000A3B49">
        <w:t xml:space="preserve">   &lt;section type="Experiment" acc="E-EXP1" accGlobal="false"&gt;</w:t>
      </w:r>
    </w:p>
    <w:p w:rsidR="000A3B49" w:rsidRPr="000A3B49" w:rsidRDefault="000A3B49" w:rsidP="00A618F3">
      <w:pPr>
        <w:pStyle w:val="MLframe"/>
      </w:pPr>
      <w:r w:rsidRPr="000A3B49">
        <w:t xml:space="preserve">    &lt;attributes/&gt;</w:t>
      </w:r>
    </w:p>
    <w:p w:rsidR="000A3B49" w:rsidRPr="000A3B49" w:rsidRDefault="000A3B49" w:rsidP="00A618F3">
      <w:pPr>
        <w:pStyle w:val="MLframe"/>
      </w:pPr>
      <w:r>
        <w:t xml:space="preserve"> </w:t>
      </w:r>
      <w:r w:rsidRPr="000A3B49">
        <w:t xml:space="preserve">   &lt;files&gt;</w:t>
      </w:r>
    </w:p>
    <w:p w:rsidR="000A3B49" w:rsidRPr="000A3B49" w:rsidRDefault="000A3B49" w:rsidP="00A618F3">
      <w:pPr>
        <w:pStyle w:val="MLframe"/>
      </w:pPr>
      <w:r w:rsidRPr="000A3B49">
        <w:t xml:space="preserve">     &lt;file type="file" tags="Render:Link" access="Private"&gt;</w:t>
      </w:r>
    </w:p>
    <w:p w:rsidR="000A3B49" w:rsidRPr="000A3B49" w:rsidRDefault="000A3B49" w:rsidP="00A618F3">
      <w:pPr>
        <w:pStyle w:val="MLframe"/>
      </w:pPr>
      <w:r w:rsidRPr="000A3B49">
        <w:t xml:space="preserve">      &lt;path&gt;e1/data.zip&lt;/path&gt;</w:t>
      </w:r>
    </w:p>
    <w:p w:rsidR="000A3B49" w:rsidRPr="000A3B49" w:rsidRDefault="000A3B49" w:rsidP="00A618F3">
      <w:pPr>
        <w:pStyle w:val="MLframe"/>
      </w:pPr>
      <w:r w:rsidRPr="000A3B49">
        <w:t xml:space="preserve">      &lt;attributes&gt;</w:t>
      </w:r>
    </w:p>
    <w:p w:rsidR="000A3B49" w:rsidRPr="000A3B49" w:rsidRDefault="000A3B49" w:rsidP="00A618F3">
      <w:pPr>
        <w:pStyle w:val="MLframe"/>
      </w:pPr>
      <w:r w:rsidRPr="000A3B49">
        <w:t xml:space="preserve">       &lt;attribute&gt;</w:t>
      </w:r>
    </w:p>
    <w:p w:rsidR="000A3B49" w:rsidRPr="000A3B49" w:rsidRDefault="000A3B49" w:rsidP="00A618F3">
      <w:pPr>
        <w:pStyle w:val="MLframe"/>
      </w:pPr>
      <w:r w:rsidRPr="000A3B49">
        <w:t xml:space="preserve">        &lt;name&gt;Type&lt;/name&gt;</w:t>
      </w:r>
    </w:p>
    <w:p w:rsidR="000A3B49" w:rsidRPr="000A3B49" w:rsidRDefault="000A3B49" w:rsidP="00A618F3">
      <w:pPr>
        <w:pStyle w:val="MLframe"/>
      </w:pPr>
      <w:r w:rsidRPr="000A3B49">
        <w:t xml:space="preserve">        &lt;value&gt;archive&lt;/value&gt;</w:t>
      </w:r>
    </w:p>
    <w:p w:rsidR="000A3B49" w:rsidRPr="000A3B49" w:rsidRDefault="000A3B49" w:rsidP="00A618F3">
      <w:pPr>
        <w:pStyle w:val="MLframe"/>
      </w:pPr>
      <w:r w:rsidRPr="000A3B49">
        <w:t xml:space="preserve">       &lt;/attribute&gt;</w:t>
      </w:r>
    </w:p>
    <w:p w:rsidR="000A3B49" w:rsidRPr="000A3B49" w:rsidRDefault="000A3B49" w:rsidP="00A618F3">
      <w:pPr>
        <w:pStyle w:val="MLframe"/>
      </w:pPr>
      <w:r w:rsidRPr="000A3B49">
        <w:t xml:space="preserve">       &lt;attribute&gt;</w:t>
      </w:r>
    </w:p>
    <w:p w:rsidR="000A3B49" w:rsidRPr="000A3B49" w:rsidRDefault="000A3B49" w:rsidP="00A618F3">
      <w:pPr>
        <w:pStyle w:val="MLframe"/>
      </w:pPr>
      <w:r w:rsidRPr="000A3B49">
        <w:t xml:space="preserve">        &lt;name&gt;Description&lt;/name&gt;</w:t>
      </w:r>
    </w:p>
    <w:p w:rsidR="000A3B49" w:rsidRPr="000A3B49" w:rsidRDefault="000A3B49" w:rsidP="00A618F3">
      <w:pPr>
        <w:pStyle w:val="MLframe"/>
      </w:pPr>
      <w:r w:rsidRPr="000A3B49">
        <w:t xml:space="preserve">        &lt;value&gt;Experiment data&lt;/value&gt;</w:t>
      </w:r>
    </w:p>
    <w:p w:rsidR="000A3B49" w:rsidRPr="000A3B49" w:rsidRDefault="000A3B49" w:rsidP="00A618F3">
      <w:pPr>
        <w:pStyle w:val="MLframe"/>
      </w:pPr>
      <w:r w:rsidRPr="000A3B49">
        <w:t xml:space="preserve">       &lt;/attribute&gt;</w:t>
      </w:r>
    </w:p>
    <w:p w:rsidR="000A3B49" w:rsidRPr="000A3B49" w:rsidRDefault="000A3B49" w:rsidP="00A618F3">
      <w:pPr>
        <w:pStyle w:val="MLframe"/>
      </w:pPr>
      <w:r w:rsidRPr="000A3B49">
        <w:t xml:space="preserve">      &lt;/attributes&gt;</w:t>
      </w:r>
    </w:p>
    <w:p w:rsidR="000A3B49" w:rsidRPr="000A3B49" w:rsidRDefault="000A3B49" w:rsidP="00A618F3">
      <w:pPr>
        <w:pStyle w:val="MLframe"/>
      </w:pPr>
      <w:r w:rsidRPr="000A3B49">
        <w:t xml:space="preserve">     &lt;/file&gt;</w:t>
      </w:r>
    </w:p>
    <w:p w:rsidR="000A3B49" w:rsidRPr="000A3B49" w:rsidRDefault="000A3B49" w:rsidP="00A618F3">
      <w:pPr>
        <w:pStyle w:val="MLframe"/>
      </w:pPr>
      <w:r w:rsidRPr="000A3B49">
        <w:t xml:space="preserve">    &lt;/files&gt;</w:t>
      </w:r>
    </w:p>
    <w:p w:rsidR="000A3B49" w:rsidRDefault="000A3B49" w:rsidP="00A618F3">
      <w:pPr>
        <w:pStyle w:val="MLframe"/>
      </w:pPr>
      <w:r w:rsidRPr="000A3B49">
        <w:t xml:space="preserve">   &lt;/section&gt;</w:t>
      </w:r>
    </w:p>
    <w:p w:rsidR="000A3B49" w:rsidRDefault="00A46D26" w:rsidP="00A46D26">
      <w:pPr>
        <w:pStyle w:val="XMLheader"/>
      </w:pPr>
      <w:r>
        <w:t>JSON</w:t>
      </w:r>
    </w:p>
    <w:p w:rsidR="000A3B49" w:rsidRDefault="000A3B49" w:rsidP="00A618F3">
      <w:pPr>
        <w:pStyle w:val="JSON"/>
      </w:pPr>
      <w:r w:rsidRPr="000A3B49">
        <w:t>"section": {</w:t>
      </w:r>
    </w:p>
    <w:p w:rsidR="000A3B49" w:rsidRPr="000A3B49" w:rsidRDefault="000A3B49" w:rsidP="00A618F3">
      <w:pPr>
        <w:pStyle w:val="JSON"/>
      </w:pPr>
      <w:r>
        <w:t xml:space="preserve"> </w:t>
      </w:r>
      <w:r w:rsidRPr="000A3B49">
        <w:t>"type": " Experiment "</w:t>
      </w:r>
      <w:r>
        <w:t>,</w:t>
      </w:r>
    </w:p>
    <w:p w:rsidR="000A3B49" w:rsidRPr="000A3B49" w:rsidRDefault="000A3B49" w:rsidP="00A618F3">
      <w:pPr>
        <w:pStyle w:val="JSON"/>
      </w:pPr>
      <w:r w:rsidRPr="000A3B49">
        <w:t xml:space="preserve">  "accno": "E-EXP1",</w:t>
      </w:r>
    </w:p>
    <w:p w:rsidR="000A3B49" w:rsidRDefault="000A3B49" w:rsidP="00A618F3">
      <w:pPr>
        <w:pStyle w:val="JSON"/>
      </w:pPr>
    </w:p>
    <w:p w:rsidR="000A3B49" w:rsidRPr="000A3B49" w:rsidRDefault="000A3B49" w:rsidP="00A618F3">
      <w:pPr>
        <w:pStyle w:val="JSON"/>
      </w:pPr>
      <w:r w:rsidRPr="000A3B49">
        <w:t xml:space="preserve">  "files": [{</w:t>
      </w:r>
    </w:p>
    <w:p w:rsidR="000A3B49" w:rsidRPr="000A3B49" w:rsidRDefault="000A3B49" w:rsidP="00A618F3">
      <w:pPr>
        <w:pStyle w:val="JSON"/>
      </w:pPr>
      <w:r w:rsidRPr="000A3B49">
        <w:t xml:space="preserve">   "path": "e1/data.zip",</w:t>
      </w:r>
    </w:p>
    <w:p w:rsidR="000A3B49" w:rsidRPr="000A3B49" w:rsidRDefault="000A3B49" w:rsidP="00A618F3">
      <w:pPr>
        <w:pStyle w:val="JSON"/>
      </w:pPr>
      <w:r w:rsidRPr="000A3B49">
        <w:t xml:space="preserve">   "accessTags": ["Private"],</w:t>
      </w:r>
    </w:p>
    <w:p w:rsidR="000A3B49" w:rsidRDefault="000A3B49" w:rsidP="00A618F3">
      <w:pPr>
        <w:pStyle w:val="JSON"/>
      </w:pPr>
    </w:p>
    <w:p w:rsidR="000A3B49" w:rsidRPr="000A3B49" w:rsidRDefault="000A3B49" w:rsidP="00A618F3">
      <w:pPr>
        <w:pStyle w:val="JSON"/>
      </w:pPr>
      <w:r w:rsidRPr="000A3B49">
        <w:t xml:space="preserve">   "attributes": [</w:t>
      </w:r>
    </w:p>
    <w:p w:rsidR="000A3B49" w:rsidRPr="000A3B49" w:rsidRDefault="000A3B49" w:rsidP="00A618F3">
      <w:pPr>
        <w:pStyle w:val="JSON"/>
      </w:pPr>
      <w:r w:rsidRPr="000A3B49">
        <w:lastRenderedPageBreak/>
        <w:t xml:space="preserve">    {</w:t>
      </w:r>
    </w:p>
    <w:p w:rsidR="000A3B49" w:rsidRPr="000A3B49" w:rsidRDefault="000A3B49" w:rsidP="00A618F3">
      <w:pPr>
        <w:pStyle w:val="JSON"/>
      </w:pPr>
      <w:r w:rsidRPr="000A3B49">
        <w:t xml:space="preserve">     "name": "Type",</w:t>
      </w:r>
    </w:p>
    <w:p w:rsidR="000A3B49" w:rsidRPr="000A3B49" w:rsidRDefault="000A3B49" w:rsidP="00A618F3">
      <w:pPr>
        <w:pStyle w:val="JSON"/>
      </w:pPr>
      <w:r w:rsidRPr="000A3B49">
        <w:t xml:space="preserve">     "value": "archive"</w:t>
      </w:r>
    </w:p>
    <w:p w:rsidR="000A3B49" w:rsidRPr="000A3B49" w:rsidRDefault="000A3B49" w:rsidP="00A618F3">
      <w:pPr>
        <w:pStyle w:val="JSON"/>
      </w:pPr>
      <w:r w:rsidRPr="000A3B49">
        <w:t xml:space="preserve">    },</w:t>
      </w:r>
    </w:p>
    <w:p w:rsidR="000A3B49" w:rsidRPr="000A3B49" w:rsidRDefault="000A3B49" w:rsidP="00A618F3">
      <w:pPr>
        <w:pStyle w:val="JSON"/>
      </w:pPr>
      <w:r w:rsidRPr="000A3B49">
        <w:t xml:space="preserve">    {</w:t>
      </w:r>
    </w:p>
    <w:p w:rsidR="000A3B49" w:rsidRPr="000A3B49" w:rsidRDefault="000A3B49" w:rsidP="00A618F3">
      <w:pPr>
        <w:pStyle w:val="JSON"/>
      </w:pPr>
      <w:r w:rsidRPr="000A3B49">
        <w:t xml:space="preserve">     "name": "Description",</w:t>
      </w:r>
    </w:p>
    <w:p w:rsidR="000A3B49" w:rsidRPr="000A3B49" w:rsidRDefault="000A3B49" w:rsidP="00A618F3">
      <w:pPr>
        <w:pStyle w:val="JSON"/>
      </w:pPr>
      <w:r w:rsidRPr="000A3B49">
        <w:t xml:space="preserve">     "value": "Experiment data"</w:t>
      </w:r>
    </w:p>
    <w:p w:rsidR="000A3B49" w:rsidRPr="000A3B49" w:rsidRDefault="000A3B49" w:rsidP="00A618F3">
      <w:pPr>
        <w:pStyle w:val="JSON"/>
      </w:pPr>
      <w:r w:rsidRPr="000A3B49">
        <w:t xml:space="preserve">    }</w:t>
      </w:r>
    </w:p>
    <w:p w:rsidR="000A3B49" w:rsidRPr="000A3B49" w:rsidRDefault="000A3B49" w:rsidP="00A618F3">
      <w:pPr>
        <w:pStyle w:val="JSON"/>
      </w:pPr>
      <w:r w:rsidRPr="000A3B49">
        <w:t xml:space="preserve">   ],</w:t>
      </w:r>
    </w:p>
    <w:p w:rsidR="000A3B49" w:rsidRDefault="000A3B49" w:rsidP="00A618F3">
      <w:pPr>
        <w:pStyle w:val="JSON"/>
      </w:pPr>
    </w:p>
    <w:p w:rsidR="000A3B49" w:rsidRPr="000A3B49" w:rsidRDefault="000A3B49" w:rsidP="00A618F3">
      <w:pPr>
        <w:pStyle w:val="JSON"/>
      </w:pPr>
      <w:r w:rsidRPr="000A3B49">
        <w:t xml:space="preserve">   "tags": [{</w:t>
      </w:r>
    </w:p>
    <w:p w:rsidR="000A3B49" w:rsidRPr="000A3B49" w:rsidRDefault="000A3B49" w:rsidP="00A618F3">
      <w:pPr>
        <w:pStyle w:val="JSON"/>
      </w:pPr>
      <w:r w:rsidRPr="000A3B49">
        <w:t xml:space="preserve">    "classifier": "Render",</w:t>
      </w:r>
    </w:p>
    <w:p w:rsidR="000A3B49" w:rsidRPr="000A3B49" w:rsidRDefault="000A3B49" w:rsidP="00A618F3">
      <w:pPr>
        <w:pStyle w:val="JSON"/>
      </w:pPr>
      <w:r w:rsidRPr="000A3B49">
        <w:t xml:space="preserve">    "tag": "Link"</w:t>
      </w:r>
    </w:p>
    <w:p w:rsidR="000A3B49" w:rsidRPr="000A3B49" w:rsidRDefault="000A3B49" w:rsidP="00A618F3">
      <w:pPr>
        <w:pStyle w:val="JSON"/>
      </w:pPr>
      <w:r w:rsidRPr="000A3B49">
        <w:t xml:space="preserve">   }]</w:t>
      </w:r>
    </w:p>
    <w:p w:rsidR="000A3B49" w:rsidRPr="000A3B49" w:rsidRDefault="000A3B49" w:rsidP="00A618F3">
      <w:pPr>
        <w:pStyle w:val="JSON"/>
      </w:pPr>
      <w:r>
        <w:t xml:space="preserve">  }]</w:t>
      </w:r>
    </w:p>
    <w:p w:rsidR="000A3B49" w:rsidRPr="000A3B49" w:rsidRDefault="000A3B49" w:rsidP="00A618F3">
      <w:pPr>
        <w:pStyle w:val="JSON"/>
      </w:pPr>
      <w:r>
        <w:t xml:space="preserve"> }</w:t>
      </w:r>
    </w:p>
    <w:p w:rsidR="000A3B49" w:rsidRDefault="000A3B49" w:rsidP="00A618F3">
      <w:pPr>
        <w:pStyle w:val="JSON"/>
      </w:pPr>
    </w:p>
    <w:p w:rsidR="000A3B49" w:rsidRDefault="000A3B49" w:rsidP="002E4B07">
      <w:pPr>
        <w:tabs>
          <w:tab w:val="left" w:pos="1560"/>
        </w:tabs>
        <w:spacing w:after="0" w:line="240" w:lineRule="auto"/>
        <w:rPr>
          <w:lang w:val="en-US"/>
        </w:rPr>
      </w:pPr>
    </w:p>
    <w:p w:rsidR="00EE5384" w:rsidRDefault="00EE5384" w:rsidP="002E4B07">
      <w:pPr>
        <w:tabs>
          <w:tab w:val="left" w:pos="1560"/>
        </w:tabs>
        <w:spacing w:after="0" w:line="240" w:lineRule="auto"/>
        <w:rPr>
          <w:lang w:val="en-US"/>
        </w:rPr>
      </w:pPr>
    </w:p>
    <w:p w:rsidR="00EE5384" w:rsidRDefault="00EE5384" w:rsidP="000A67CD">
      <w:pPr>
        <w:pStyle w:val="Heading2"/>
        <w:rPr>
          <w:lang w:val="en-US"/>
        </w:rPr>
      </w:pPr>
      <w:bookmarkStart w:id="127" w:name="_Toc468442981"/>
      <w:r>
        <w:rPr>
          <w:lang w:val="en-US"/>
        </w:rPr>
        <w:t>File reference</w:t>
      </w:r>
      <w:r w:rsidR="008B4CFC">
        <w:rPr>
          <w:lang w:val="en-US"/>
        </w:rPr>
        <w:t>s</w:t>
      </w:r>
      <w:r>
        <w:rPr>
          <w:lang w:val="en-US"/>
        </w:rPr>
        <w:t xml:space="preserve"> table</w:t>
      </w:r>
      <w:bookmarkEnd w:id="127"/>
    </w:p>
    <w:p w:rsidR="00EE5384" w:rsidRDefault="00EE5384" w:rsidP="002E4B07">
      <w:pPr>
        <w:tabs>
          <w:tab w:val="left" w:pos="1560"/>
        </w:tabs>
        <w:spacing w:after="0" w:line="240" w:lineRule="auto"/>
        <w:rPr>
          <w:lang w:val="en-US"/>
        </w:rPr>
      </w:pPr>
    </w:p>
    <w:p w:rsidR="00EE5384" w:rsidRDefault="00EE5384" w:rsidP="002E4B07">
      <w:pPr>
        <w:tabs>
          <w:tab w:val="left" w:pos="1560"/>
        </w:tabs>
        <w:spacing w:after="0" w:line="240" w:lineRule="auto"/>
        <w:rPr>
          <w:lang w:val="en-US"/>
        </w:rPr>
      </w:pPr>
      <w:r>
        <w:rPr>
          <w:lang w:val="en-US"/>
        </w:rPr>
        <w:t>Sometimes it is desired to attach a set of files with a similar annotation. In that case file tables can be used.</w:t>
      </w:r>
    </w:p>
    <w:tbl>
      <w:tblPr>
        <w:tblStyle w:val="TableGrid"/>
        <w:tblW w:w="0" w:type="auto"/>
        <w:tblLook w:val="04A0" w:firstRow="1" w:lastRow="0" w:firstColumn="1" w:lastColumn="0" w:noHBand="0" w:noVBand="1"/>
      </w:tblPr>
      <w:tblGrid>
        <w:gridCol w:w="2392"/>
        <w:gridCol w:w="2393"/>
        <w:gridCol w:w="2393"/>
        <w:gridCol w:w="2393"/>
      </w:tblGrid>
      <w:tr w:rsidR="00EE5384" w:rsidTr="00061C87">
        <w:tc>
          <w:tcPr>
            <w:tcW w:w="2392" w:type="dxa"/>
          </w:tcPr>
          <w:p w:rsidR="00EE5384" w:rsidRPr="00EE5384" w:rsidRDefault="00EE5384" w:rsidP="00061C87">
            <w:pPr>
              <w:tabs>
                <w:tab w:val="left" w:pos="1560"/>
              </w:tabs>
              <w:rPr>
                <w:b/>
                <w:noProof/>
                <w:lang w:val="en-US"/>
              </w:rPr>
            </w:pPr>
            <w:r w:rsidRPr="00EE5384">
              <w:rPr>
                <w:b/>
                <w:noProof/>
                <w:lang w:val="en-US"/>
              </w:rPr>
              <w:t>Files</w:t>
            </w:r>
          </w:p>
        </w:tc>
        <w:tc>
          <w:tcPr>
            <w:tcW w:w="2393" w:type="dxa"/>
          </w:tcPr>
          <w:p w:rsidR="00EE5384" w:rsidRDefault="00EE5384" w:rsidP="00061C87">
            <w:pPr>
              <w:tabs>
                <w:tab w:val="left" w:pos="1560"/>
              </w:tabs>
              <w:rPr>
                <w:noProof/>
                <w:lang w:val="en-US"/>
              </w:rPr>
            </w:pPr>
            <w:r>
              <w:rPr>
                <w:noProof/>
                <w:lang w:val="en-US"/>
              </w:rPr>
              <w:t>Attribute1</w:t>
            </w:r>
          </w:p>
        </w:tc>
        <w:tc>
          <w:tcPr>
            <w:tcW w:w="2393" w:type="dxa"/>
          </w:tcPr>
          <w:p w:rsidR="00EE5384" w:rsidRDefault="00EE5384" w:rsidP="00061C87">
            <w:pPr>
              <w:tabs>
                <w:tab w:val="left" w:pos="1560"/>
              </w:tabs>
              <w:rPr>
                <w:noProof/>
                <w:lang w:val="en-US"/>
              </w:rPr>
            </w:pPr>
            <w:r>
              <w:rPr>
                <w:noProof/>
                <w:lang w:val="en-US"/>
              </w:rPr>
              <w:t>….</w:t>
            </w:r>
          </w:p>
        </w:tc>
        <w:tc>
          <w:tcPr>
            <w:tcW w:w="2393" w:type="dxa"/>
          </w:tcPr>
          <w:p w:rsidR="00EE5384" w:rsidRDefault="00EE5384" w:rsidP="00061C87">
            <w:pPr>
              <w:tabs>
                <w:tab w:val="left" w:pos="1560"/>
              </w:tabs>
              <w:rPr>
                <w:noProof/>
                <w:lang w:val="en-US"/>
              </w:rPr>
            </w:pPr>
            <w:r>
              <w:rPr>
                <w:noProof/>
                <w:lang w:val="en-US"/>
              </w:rPr>
              <w:t>AttributeN</w:t>
            </w:r>
          </w:p>
        </w:tc>
      </w:tr>
      <w:tr w:rsidR="00EE5384" w:rsidTr="00061C87">
        <w:tc>
          <w:tcPr>
            <w:tcW w:w="2392" w:type="dxa"/>
          </w:tcPr>
          <w:p w:rsidR="00EE5384" w:rsidRDefault="00EE5384" w:rsidP="00EE5384">
            <w:pPr>
              <w:tabs>
                <w:tab w:val="left" w:pos="1560"/>
              </w:tabs>
              <w:rPr>
                <w:noProof/>
                <w:lang w:val="en-US"/>
              </w:rPr>
            </w:pPr>
            <w:r>
              <w:rPr>
                <w:noProof/>
                <w:lang w:val="en-US"/>
              </w:rPr>
              <w:t>&lt;path 1&gt;</w:t>
            </w:r>
          </w:p>
        </w:tc>
        <w:tc>
          <w:tcPr>
            <w:tcW w:w="2393" w:type="dxa"/>
          </w:tcPr>
          <w:p w:rsidR="00EE5384" w:rsidRDefault="00EE5384" w:rsidP="00061C87">
            <w:pPr>
              <w:tabs>
                <w:tab w:val="left" w:pos="1560"/>
              </w:tabs>
              <w:rPr>
                <w:noProof/>
                <w:lang w:val="en-US"/>
              </w:rPr>
            </w:pPr>
            <w:r>
              <w:rPr>
                <w:noProof/>
                <w:lang w:val="en-US"/>
              </w:rPr>
              <w:t>Val11</w:t>
            </w:r>
          </w:p>
        </w:tc>
        <w:tc>
          <w:tcPr>
            <w:tcW w:w="2393" w:type="dxa"/>
          </w:tcPr>
          <w:p w:rsidR="00EE5384" w:rsidRDefault="00EE5384" w:rsidP="00061C87">
            <w:pPr>
              <w:tabs>
                <w:tab w:val="left" w:pos="1560"/>
              </w:tabs>
              <w:rPr>
                <w:noProof/>
                <w:lang w:val="en-US"/>
              </w:rPr>
            </w:pPr>
          </w:p>
        </w:tc>
        <w:tc>
          <w:tcPr>
            <w:tcW w:w="2393" w:type="dxa"/>
          </w:tcPr>
          <w:p w:rsidR="00EE5384" w:rsidRDefault="00EE5384" w:rsidP="00061C87">
            <w:pPr>
              <w:tabs>
                <w:tab w:val="left" w:pos="1560"/>
              </w:tabs>
              <w:rPr>
                <w:noProof/>
                <w:lang w:val="en-US"/>
              </w:rPr>
            </w:pPr>
            <w:r>
              <w:rPr>
                <w:noProof/>
                <w:lang w:val="en-US"/>
              </w:rPr>
              <w:t>Val1N</w:t>
            </w:r>
          </w:p>
        </w:tc>
      </w:tr>
      <w:tr w:rsidR="00EE5384" w:rsidTr="00061C87">
        <w:tc>
          <w:tcPr>
            <w:tcW w:w="2392" w:type="dxa"/>
          </w:tcPr>
          <w:p w:rsidR="00EE5384" w:rsidRDefault="00EE5384" w:rsidP="00061C87">
            <w:pPr>
              <w:tabs>
                <w:tab w:val="left" w:pos="1560"/>
              </w:tabs>
              <w:rPr>
                <w:noProof/>
                <w:lang w:val="en-US"/>
              </w:rPr>
            </w:pPr>
            <w:r>
              <w:rPr>
                <w:noProof/>
                <w:lang w:val="en-US"/>
              </w:rPr>
              <w:t>…</w:t>
            </w:r>
          </w:p>
        </w:tc>
        <w:tc>
          <w:tcPr>
            <w:tcW w:w="2393" w:type="dxa"/>
          </w:tcPr>
          <w:p w:rsidR="00EE5384" w:rsidRDefault="00EE5384" w:rsidP="00061C87">
            <w:pPr>
              <w:tabs>
                <w:tab w:val="left" w:pos="1560"/>
              </w:tabs>
              <w:rPr>
                <w:noProof/>
                <w:lang w:val="en-US"/>
              </w:rPr>
            </w:pPr>
          </w:p>
        </w:tc>
        <w:tc>
          <w:tcPr>
            <w:tcW w:w="2393" w:type="dxa"/>
          </w:tcPr>
          <w:p w:rsidR="00EE5384" w:rsidRDefault="00EE5384" w:rsidP="00061C87">
            <w:pPr>
              <w:tabs>
                <w:tab w:val="left" w:pos="1560"/>
              </w:tabs>
              <w:rPr>
                <w:noProof/>
                <w:lang w:val="en-US"/>
              </w:rPr>
            </w:pPr>
          </w:p>
        </w:tc>
        <w:tc>
          <w:tcPr>
            <w:tcW w:w="2393" w:type="dxa"/>
          </w:tcPr>
          <w:p w:rsidR="00EE5384" w:rsidRDefault="00EE5384" w:rsidP="00061C87">
            <w:pPr>
              <w:tabs>
                <w:tab w:val="left" w:pos="1560"/>
              </w:tabs>
              <w:rPr>
                <w:noProof/>
                <w:lang w:val="en-US"/>
              </w:rPr>
            </w:pPr>
          </w:p>
        </w:tc>
      </w:tr>
      <w:tr w:rsidR="00EE5384" w:rsidTr="00061C87">
        <w:tc>
          <w:tcPr>
            <w:tcW w:w="2392" w:type="dxa"/>
          </w:tcPr>
          <w:p w:rsidR="00EE5384" w:rsidRDefault="00EE5384" w:rsidP="00EE5384">
            <w:pPr>
              <w:tabs>
                <w:tab w:val="left" w:pos="1560"/>
              </w:tabs>
              <w:rPr>
                <w:noProof/>
                <w:lang w:val="en-US"/>
              </w:rPr>
            </w:pPr>
            <w:r>
              <w:rPr>
                <w:noProof/>
                <w:lang w:val="en-US"/>
              </w:rPr>
              <w:t>&lt;path K&gt;</w:t>
            </w:r>
          </w:p>
        </w:tc>
        <w:tc>
          <w:tcPr>
            <w:tcW w:w="2393" w:type="dxa"/>
          </w:tcPr>
          <w:p w:rsidR="00EE5384" w:rsidRDefault="00EE5384" w:rsidP="00061C87">
            <w:pPr>
              <w:tabs>
                <w:tab w:val="left" w:pos="1560"/>
              </w:tabs>
              <w:rPr>
                <w:noProof/>
                <w:lang w:val="en-US"/>
              </w:rPr>
            </w:pPr>
            <w:r>
              <w:rPr>
                <w:noProof/>
                <w:lang w:val="en-US"/>
              </w:rPr>
              <w:t>ValK1</w:t>
            </w:r>
          </w:p>
        </w:tc>
        <w:tc>
          <w:tcPr>
            <w:tcW w:w="2393" w:type="dxa"/>
          </w:tcPr>
          <w:p w:rsidR="00EE5384" w:rsidRDefault="00EE5384" w:rsidP="00061C87">
            <w:pPr>
              <w:tabs>
                <w:tab w:val="left" w:pos="1560"/>
              </w:tabs>
              <w:rPr>
                <w:noProof/>
                <w:lang w:val="en-US"/>
              </w:rPr>
            </w:pPr>
          </w:p>
        </w:tc>
        <w:tc>
          <w:tcPr>
            <w:tcW w:w="2393" w:type="dxa"/>
          </w:tcPr>
          <w:p w:rsidR="00EE5384" w:rsidRDefault="00EE5384" w:rsidP="00061C87">
            <w:pPr>
              <w:tabs>
                <w:tab w:val="left" w:pos="1560"/>
              </w:tabs>
              <w:rPr>
                <w:noProof/>
                <w:lang w:val="en-US"/>
              </w:rPr>
            </w:pPr>
            <w:r>
              <w:rPr>
                <w:noProof/>
                <w:lang w:val="en-US"/>
              </w:rPr>
              <w:t>ValKN</w:t>
            </w:r>
          </w:p>
        </w:tc>
      </w:tr>
    </w:tbl>
    <w:p w:rsidR="00EE5384" w:rsidRDefault="00EE5384" w:rsidP="002E4B07">
      <w:pPr>
        <w:tabs>
          <w:tab w:val="left" w:pos="1560"/>
        </w:tabs>
        <w:spacing w:after="0" w:line="240" w:lineRule="auto"/>
        <w:rPr>
          <w:lang w:val="en-US"/>
        </w:rPr>
      </w:pPr>
    </w:p>
    <w:p w:rsidR="00EE5384" w:rsidRDefault="00EE5384" w:rsidP="002E4B07">
      <w:pPr>
        <w:tabs>
          <w:tab w:val="left" w:pos="1560"/>
        </w:tabs>
        <w:spacing w:after="0" w:line="240" w:lineRule="auto"/>
        <w:rPr>
          <w:lang w:val="en-US"/>
        </w:rPr>
      </w:pPr>
      <w:r>
        <w:rPr>
          <w:lang w:val="en-US"/>
        </w:rPr>
        <w:t>Like a section table no tags and access tags can be used in such table.</w:t>
      </w:r>
    </w:p>
    <w:p w:rsidR="00EE5384" w:rsidRDefault="00EE5384" w:rsidP="002E4B07">
      <w:pPr>
        <w:tabs>
          <w:tab w:val="left" w:pos="1560"/>
        </w:tabs>
        <w:spacing w:after="0" w:line="240" w:lineRule="auto"/>
        <w:rPr>
          <w:lang w:val="en-US"/>
        </w:rPr>
      </w:pPr>
    </w:p>
    <w:p w:rsidR="00EE5384" w:rsidRDefault="00EE5384" w:rsidP="002E4B07">
      <w:pPr>
        <w:tabs>
          <w:tab w:val="left" w:pos="1560"/>
        </w:tabs>
        <w:spacing w:after="0" w:line="240" w:lineRule="auto"/>
        <w:rPr>
          <w:lang w:val="en-US"/>
        </w:rPr>
      </w:pPr>
      <w:r>
        <w:rPr>
          <w:lang w:val="en-US"/>
        </w:rPr>
        <w:t>Example:</w:t>
      </w:r>
    </w:p>
    <w:tbl>
      <w:tblPr>
        <w:tblW w:w="5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600"/>
        <w:gridCol w:w="2800"/>
      </w:tblGrid>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Submission</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p>
        </w:tc>
        <w:tc>
          <w:tcPr>
            <w:tcW w:w="28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c>
          <w:tcPr>
            <w:tcW w:w="16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c>
          <w:tcPr>
            <w:tcW w:w="28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Experiment</w:t>
            </w:r>
          </w:p>
        </w:tc>
        <w:tc>
          <w:tcPr>
            <w:tcW w:w="1600" w:type="dxa"/>
            <w:shd w:val="clear" w:color="auto" w:fill="auto"/>
            <w:vAlign w:val="center"/>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E-EXP1</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#Root section</w:t>
            </w: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p>
        </w:tc>
        <w:tc>
          <w:tcPr>
            <w:tcW w:w="16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c>
          <w:tcPr>
            <w:tcW w:w="28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r>
      <w:tr w:rsidR="00610F71" w:rsidRPr="00610F71" w:rsidTr="00610F71">
        <w:trPr>
          <w:trHeight w:val="300"/>
        </w:trPr>
        <w:tc>
          <w:tcPr>
            <w:tcW w:w="1440" w:type="dxa"/>
            <w:shd w:val="clear" w:color="auto" w:fill="auto"/>
            <w:noWrap/>
            <w:vAlign w:val="bottom"/>
            <w:hideMark/>
          </w:tcPr>
          <w:p w:rsidR="00610F71" w:rsidRPr="008B4CFC" w:rsidRDefault="00610F71" w:rsidP="00610F71">
            <w:pPr>
              <w:spacing w:after="0" w:line="240" w:lineRule="auto"/>
              <w:rPr>
                <w:rFonts w:ascii="Calibri" w:eastAsia="Times New Roman" w:hAnsi="Calibri" w:cs="Times New Roman"/>
                <w:b/>
                <w:noProof/>
                <w:color w:val="000000"/>
                <w:lang w:val="en-US"/>
              </w:rPr>
            </w:pPr>
            <w:r w:rsidRPr="008B4CFC">
              <w:rPr>
                <w:rFonts w:ascii="Calibri" w:eastAsia="Times New Roman" w:hAnsi="Calibri" w:cs="Times New Roman"/>
                <w:b/>
                <w:noProof/>
                <w:color w:val="000000"/>
                <w:lang w:val="en-US"/>
              </w:rPr>
              <w:t>Files</w:t>
            </w:r>
          </w:p>
        </w:tc>
        <w:tc>
          <w:tcPr>
            <w:tcW w:w="1600" w:type="dxa"/>
            <w:shd w:val="clear" w:color="auto" w:fill="auto"/>
            <w:vAlign w:val="center"/>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Type</w:t>
            </w:r>
          </w:p>
        </w:tc>
        <w:tc>
          <w:tcPr>
            <w:tcW w:w="2800" w:type="dxa"/>
            <w:shd w:val="clear" w:color="auto" w:fill="auto"/>
            <w:vAlign w:val="center"/>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Description</w:t>
            </w: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e1/data1.zip</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archive</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Experiment data part 1</w:t>
            </w: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e1/data2.zip</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archive</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Experiment data part 2</w:t>
            </w: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p>
        </w:tc>
        <w:tc>
          <w:tcPr>
            <w:tcW w:w="16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c>
          <w:tcPr>
            <w:tcW w:w="28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r>
      <w:tr w:rsidR="00610F71" w:rsidRPr="00610F71" w:rsidTr="00610F71">
        <w:trPr>
          <w:trHeight w:val="300"/>
        </w:trPr>
        <w:tc>
          <w:tcPr>
            <w:tcW w:w="1440" w:type="dxa"/>
            <w:shd w:val="clear" w:color="auto" w:fill="auto"/>
            <w:noWrap/>
            <w:vAlign w:val="bottom"/>
            <w:hideMark/>
          </w:tcPr>
          <w:p w:rsidR="00610F71" w:rsidRPr="008B4CFC" w:rsidRDefault="00610F71" w:rsidP="00610F71">
            <w:pPr>
              <w:spacing w:after="0" w:line="240" w:lineRule="auto"/>
              <w:rPr>
                <w:rFonts w:ascii="Calibri" w:eastAsia="Times New Roman" w:hAnsi="Calibri" w:cs="Times New Roman"/>
                <w:b/>
                <w:noProof/>
                <w:color w:val="000000"/>
                <w:lang w:val="en-US"/>
              </w:rPr>
            </w:pPr>
            <w:r w:rsidRPr="008B4CFC">
              <w:rPr>
                <w:rFonts w:ascii="Calibri" w:eastAsia="Times New Roman" w:hAnsi="Calibri" w:cs="Times New Roman"/>
                <w:b/>
                <w:noProof/>
                <w:color w:val="000000"/>
                <w:lang w:val="en-US"/>
              </w:rPr>
              <w:t>File</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e1/pic.zip</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Type</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image</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p>
        </w:tc>
      </w:tr>
    </w:tbl>
    <w:p w:rsidR="00EE5384" w:rsidRDefault="00A46D26" w:rsidP="00A46D26">
      <w:pPr>
        <w:pStyle w:val="XMLheader"/>
      </w:pPr>
      <w:r>
        <w:t>XML</w:t>
      </w:r>
    </w:p>
    <w:p w:rsidR="00610F71" w:rsidRPr="00610F71" w:rsidRDefault="00610F71" w:rsidP="00D65A15">
      <w:pPr>
        <w:pStyle w:val="MLframe"/>
      </w:pPr>
      <w:r w:rsidRPr="00610F71">
        <w:t xml:space="preserve">  &lt;section id="0" type="Experiment" acc="E-EXP1" accGlobal="false"&gt;</w:t>
      </w:r>
    </w:p>
    <w:p w:rsidR="00610F71" w:rsidRPr="00610F71" w:rsidRDefault="00610F71" w:rsidP="00D65A15">
      <w:pPr>
        <w:pStyle w:val="MLframe"/>
      </w:pPr>
      <w:r w:rsidRPr="00610F71">
        <w:t xml:space="preserve">    &lt;attributes/&gt;</w:t>
      </w:r>
    </w:p>
    <w:p w:rsidR="00610F71" w:rsidRPr="00610F71" w:rsidRDefault="00610F71" w:rsidP="00D65A15">
      <w:pPr>
        <w:pStyle w:val="MLframe"/>
      </w:pPr>
      <w:r w:rsidRPr="00610F71">
        <w:t xml:space="preserve">    &lt;files&gt;</w:t>
      </w:r>
    </w:p>
    <w:p w:rsidR="00610F71" w:rsidRPr="00610F71" w:rsidRDefault="00610F71" w:rsidP="00D65A15">
      <w:pPr>
        <w:pStyle w:val="MLframe"/>
      </w:pPr>
      <w:r w:rsidRPr="00610F71">
        <w:t xml:space="preserve">     &lt;table&gt;</w:t>
      </w:r>
    </w:p>
    <w:p w:rsidR="00610F71" w:rsidRPr="00610F71" w:rsidRDefault="00610F71" w:rsidP="00D65A15">
      <w:pPr>
        <w:pStyle w:val="MLframe"/>
      </w:pPr>
      <w:r w:rsidRPr="00610F71">
        <w:t xml:space="preserve">      &lt;file size="0" type="file"&gt;</w:t>
      </w:r>
    </w:p>
    <w:p w:rsidR="00610F71" w:rsidRPr="00610F71" w:rsidRDefault="00610F71" w:rsidP="00D65A15">
      <w:pPr>
        <w:pStyle w:val="MLframe"/>
      </w:pPr>
      <w:r w:rsidRPr="00610F71">
        <w:t xml:space="preserve">       &lt;path&gt;e1/data1.zip&lt;/path&gt;</w:t>
      </w:r>
    </w:p>
    <w:p w:rsidR="00610F71" w:rsidRPr="00610F71" w:rsidRDefault="00610F71" w:rsidP="00D65A15">
      <w:pPr>
        <w:pStyle w:val="MLframe"/>
      </w:pPr>
      <w:r w:rsidRPr="00610F71">
        <w:t xml:space="preserve">       &lt;attributes&gt;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&lt;name&gt;Type&lt;/name&gt;</w:t>
      </w:r>
    </w:p>
    <w:p w:rsidR="00610F71" w:rsidRPr="00610F71" w:rsidRDefault="00610F71" w:rsidP="00D65A15">
      <w:pPr>
        <w:pStyle w:val="MLframe"/>
      </w:pPr>
      <w:r w:rsidRPr="00610F71">
        <w:lastRenderedPageBreak/>
        <w:t xml:space="preserve">         &lt;value&gt;archive&lt;/value&gt;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&lt;name&gt;Description&lt;/name&gt;</w:t>
      </w:r>
    </w:p>
    <w:p w:rsidR="00610F71" w:rsidRPr="00610F71" w:rsidRDefault="00610F71" w:rsidP="00D65A15">
      <w:pPr>
        <w:pStyle w:val="MLframe"/>
      </w:pPr>
      <w:r w:rsidRPr="00610F71">
        <w:t xml:space="preserve">         &lt;value&gt;Experiment data part 1&lt;/value&gt;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&lt;/attributes&gt;</w:t>
      </w:r>
    </w:p>
    <w:p w:rsidR="00610F71" w:rsidRPr="00610F71" w:rsidRDefault="00610F71" w:rsidP="00D65A15">
      <w:pPr>
        <w:pStyle w:val="MLframe"/>
      </w:pPr>
      <w:r w:rsidRPr="00610F71">
        <w:t xml:space="preserve">      &lt;/file&gt;</w:t>
      </w:r>
    </w:p>
    <w:p w:rsidR="00610F71" w:rsidRPr="00610F71" w:rsidRDefault="00610F71" w:rsidP="00D65A15">
      <w:pPr>
        <w:pStyle w:val="MLframe"/>
      </w:pPr>
      <w:r w:rsidRPr="00610F71">
        <w:t xml:space="preserve">      &lt;file size="0" type="file"&gt;</w:t>
      </w:r>
    </w:p>
    <w:p w:rsidR="00610F71" w:rsidRPr="00610F71" w:rsidRDefault="00610F71" w:rsidP="00D65A15">
      <w:pPr>
        <w:pStyle w:val="MLframe"/>
      </w:pPr>
      <w:r w:rsidRPr="00610F71">
        <w:t xml:space="preserve">       &lt;path&gt;e1/data2.zip&lt;/path&gt;</w:t>
      </w:r>
    </w:p>
    <w:p w:rsidR="00610F71" w:rsidRPr="00610F71" w:rsidRDefault="00610F71" w:rsidP="00D65A15">
      <w:pPr>
        <w:pStyle w:val="MLframe"/>
      </w:pPr>
      <w:r w:rsidRPr="00610F71">
        <w:t xml:space="preserve">       &lt;attributes&gt;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&lt;name&gt;Type&lt;/name&gt;</w:t>
      </w:r>
    </w:p>
    <w:p w:rsidR="00610F71" w:rsidRPr="00610F71" w:rsidRDefault="00610F71" w:rsidP="00D65A15">
      <w:pPr>
        <w:pStyle w:val="MLframe"/>
      </w:pPr>
      <w:r w:rsidRPr="00610F71">
        <w:t xml:space="preserve">         &lt;value&gt;archive&lt;/value&gt;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&lt;name&gt;Description&lt;/name&gt;</w:t>
      </w:r>
    </w:p>
    <w:p w:rsidR="00610F71" w:rsidRPr="00610F71" w:rsidRDefault="00610F71" w:rsidP="00D65A15">
      <w:pPr>
        <w:pStyle w:val="MLframe"/>
      </w:pPr>
      <w:r w:rsidRPr="00610F71">
        <w:t xml:space="preserve">         &lt;value&gt;Experiment data part 2&lt;/value&gt;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&lt;/attributes&gt;</w:t>
      </w:r>
    </w:p>
    <w:p w:rsidR="00610F71" w:rsidRPr="00610F71" w:rsidRDefault="00610F71" w:rsidP="00D65A15">
      <w:pPr>
        <w:pStyle w:val="MLframe"/>
      </w:pPr>
      <w:r w:rsidRPr="00610F71">
        <w:t xml:space="preserve">      &lt;/file&gt;</w:t>
      </w:r>
    </w:p>
    <w:p w:rsidR="00610F71" w:rsidRPr="00610F71" w:rsidRDefault="00610F71" w:rsidP="00D65A15">
      <w:pPr>
        <w:pStyle w:val="MLframe"/>
      </w:pPr>
      <w:r w:rsidRPr="00610F71">
        <w:t xml:space="preserve">     &lt;/table&gt;</w:t>
      </w:r>
    </w:p>
    <w:p w:rsidR="00610F71" w:rsidRPr="00610F71" w:rsidRDefault="00610F71" w:rsidP="00D65A15">
      <w:pPr>
        <w:pStyle w:val="MLframe"/>
      </w:pPr>
      <w:r w:rsidRPr="00610F71">
        <w:t xml:space="preserve">     &lt;file size="0" type="file"&gt;</w:t>
      </w:r>
    </w:p>
    <w:p w:rsidR="00610F71" w:rsidRPr="00610F71" w:rsidRDefault="00610F71" w:rsidP="00D65A15">
      <w:pPr>
        <w:pStyle w:val="MLframe"/>
      </w:pPr>
      <w:r w:rsidRPr="00610F71">
        <w:t xml:space="preserve">      &lt;path&gt;e1/pic.zip&lt;/path&gt;</w:t>
      </w:r>
    </w:p>
    <w:p w:rsidR="00610F71" w:rsidRPr="00610F71" w:rsidRDefault="00610F71" w:rsidP="00D65A15">
      <w:pPr>
        <w:pStyle w:val="MLframe"/>
      </w:pPr>
      <w:r w:rsidRPr="00610F71">
        <w:t xml:space="preserve">      &lt;attributes&gt;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&lt;name&gt;Type&lt;/name&gt;</w:t>
      </w:r>
    </w:p>
    <w:p w:rsidR="00610F71" w:rsidRPr="00610F71" w:rsidRDefault="00610F71" w:rsidP="00D65A15">
      <w:pPr>
        <w:pStyle w:val="MLframe"/>
      </w:pPr>
      <w:r w:rsidRPr="00610F71">
        <w:t xml:space="preserve">        &lt;value&gt;image&lt;/value&gt;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&lt;/attributes&gt;</w:t>
      </w:r>
    </w:p>
    <w:p w:rsidR="00610F71" w:rsidRPr="00610F71" w:rsidRDefault="00610F71" w:rsidP="00D65A15">
      <w:pPr>
        <w:pStyle w:val="MLframe"/>
      </w:pPr>
      <w:r w:rsidRPr="00610F71">
        <w:t xml:space="preserve">     &lt;/file&gt;</w:t>
      </w:r>
    </w:p>
    <w:p w:rsidR="00610F71" w:rsidRPr="00610F71" w:rsidRDefault="00610F71" w:rsidP="00D65A15">
      <w:pPr>
        <w:pStyle w:val="MLframe"/>
      </w:pPr>
      <w:r w:rsidRPr="00610F71">
        <w:t xml:space="preserve">    &lt;/files&gt;</w:t>
      </w:r>
    </w:p>
    <w:p w:rsidR="00EE5384" w:rsidRDefault="00610F71" w:rsidP="00D65A15">
      <w:pPr>
        <w:pStyle w:val="MLframe"/>
      </w:pPr>
      <w:r w:rsidRPr="00610F71">
        <w:t xml:space="preserve">   &lt;/section&gt;</w:t>
      </w:r>
    </w:p>
    <w:p w:rsidR="00061C87" w:rsidRDefault="00A46D26" w:rsidP="00A46D26">
      <w:pPr>
        <w:pStyle w:val="XMLheader"/>
      </w:pPr>
      <w:r>
        <w:t>JSON</w:t>
      </w:r>
    </w:p>
    <w:p w:rsidR="00610F71" w:rsidRPr="00610F71" w:rsidRDefault="00610F71" w:rsidP="00A618F3">
      <w:pPr>
        <w:pStyle w:val="JSON"/>
      </w:pPr>
      <w:r w:rsidRPr="00610F71">
        <w:t>"section": {</w:t>
      </w:r>
    </w:p>
    <w:p w:rsidR="00610F71" w:rsidRDefault="00610F71" w:rsidP="00A618F3">
      <w:pPr>
        <w:pStyle w:val="JSON"/>
      </w:pPr>
      <w:r w:rsidRPr="00610F71">
        <w:t xml:space="preserve">  "accno": "E-EXP1",</w:t>
      </w:r>
    </w:p>
    <w:p w:rsidR="00610F71" w:rsidRPr="00610F71" w:rsidRDefault="00610F71" w:rsidP="00A618F3">
      <w:pPr>
        <w:pStyle w:val="JSON"/>
      </w:pPr>
      <w:r w:rsidRPr="00610F71">
        <w:t xml:space="preserve">  "type": "Experiment"</w:t>
      </w:r>
      <w:r>
        <w:t>,</w:t>
      </w:r>
    </w:p>
    <w:p w:rsidR="00610F71" w:rsidRPr="00610F71" w:rsidRDefault="00610F71" w:rsidP="00A618F3">
      <w:pPr>
        <w:pStyle w:val="JSON"/>
      </w:pPr>
    </w:p>
    <w:p w:rsidR="00610F71" w:rsidRPr="00610F71" w:rsidRDefault="00610F71" w:rsidP="00A618F3">
      <w:pPr>
        <w:pStyle w:val="JSON"/>
      </w:pPr>
      <w:r w:rsidRPr="00610F71">
        <w:t xml:space="preserve">  "files":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"path": "e1/data1.zip",</w:t>
      </w:r>
    </w:p>
    <w:p w:rsidR="00610F71" w:rsidRPr="00610F71" w:rsidRDefault="00610F71" w:rsidP="00A618F3">
      <w:pPr>
        <w:pStyle w:val="JSON"/>
      </w:pPr>
      <w:r w:rsidRPr="00610F71">
        <w:t xml:space="preserve">     "attributes":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"name": "Type",</w:t>
      </w:r>
    </w:p>
    <w:p w:rsidR="00610F71" w:rsidRPr="00610F71" w:rsidRDefault="00610F71" w:rsidP="00A618F3">
      <w:pPr>
        <w:pStyle w:val="JSON"/>
      </w:pPr>
      <w:r w:rsidRPr="00610F71">
        <w:t xml:space="preserve">       "value": "archive"</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"name": "Description",</w:t>
      </w:r>
    </w:p>
    <w:p w:rsidR="00610F71" w:rsidRPr="00610F71" w:rsidRDefault="00610F71" w:rsidP="00A618F3">
      <w:pPr>
        <w:pStyle w:val="JSON"/>
      </w:pPr>
      <w:r w:rsidRPr="00610F71">
        <w:t xml:space="preserve">       "value": "Experiment data part 1"</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lastRenderedPageBreak/>
        <w:t xml:space="preserve">    {</w:t>
      </w:r>
    </w:p>
    <w:p w:rsidR="00610F71" w:rsidRPr="00610F71" w:rsidRDefault="00610F71" w:rsidP="00A618F3">
      <w:pPr>
        <w:pStyle w:val="JSON"/>
      </w:pPr>
      <w:r w:rsidRPr="00610F71">
        <w:t xml:space="preserve">     "path": "e1/data2.zip",</w:t>
      </w:r>
    </w:p>
    <w:p w:rsidR="00610F71" w:rsidRPr="00610F71" w:rsidRDefault="00610F71" w:rsidP="00A618F3">
      <w:pPr>
        <w:pStyle w:val="JSON"/>
      </w:pPr>
      <w:r w:rsidRPr="00610F71">
        <w:t xml:space="preserve">     "attributes":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"name": "Type",</w:t>
      </w:r>
    </w:p>
    <w:p w:rsidR="00610F71" w:rsidRPr="00610F71" w:rsidRDefault="00610F71" w:rsidP="00A618F3">
      <w:pPr>
        <w:pStyle w:val="JSON"/>
      </w:pPr>
      <w:r w:rsidRPr="00610F71">
        <w:t xml:space="preserve">       "value": "archive"</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"name": "Description",</w:t>
      </w:r>
    </w:p>
    <w:p w:rsidR="00610F71" w:rsidRPr="00610F71" w:rsidRDefault="00610F71" w:rsidP="00A618F3">
      <w:pPr>
        <w:pStyle w:val="JSON"/>
      </w:pPr>
      <w:r w:rsidRPr="00610F71">
        <w:t xml:space="preserve">       "value": "Experiment data part 2"</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"path": "e1/pic.zip",</w:t>
      </w:r>
    </w:p>
    <w:p w:rsidR="00610F71" w:rsidRPr="00610F71" w:rsidRDefault="00610F71" w:rsidP="00A618F3">
      <w:pPr>
        <w:pStyle w:val="JSON"/>
      </w:pPr>
      <w:r w:rsidRPr="00610F71">
        <w:t xml:space="preserve">    "attributes": [{</w:t>
      </w:r>
    </w:p>
    <w:p w:rsidR="00610F71" w:rsidRPr="00610F71" w:rsidRDefault="00610F71" w:rsidP="00A618F3">
      <w:pPr>
        <w:pStyle w:val="JSON"/>
      </w:pPr>
      <w:r w:rsidRPr="00610F71">
        <w:t xml:space="preserve">     "name": "Type",</w:t>
      </w:r>
    </w:p>
    <w:p w:rsidR="00610F71" w:rsidRPr="00610F71" w:rsidRDefault="00610F71" w:rsidP="00A618F3">
      <w:pPr>
        <w:pStyle w:val="JSON"/>
      </w:pPr>
      <w:r w:rsidRPr="00610F71">
        <w:t xml:space="preserve">     "value": "image"</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t xml:space="preserve">  ]</w:t>
      </w:r>
    </w:p>
    <w:p w:rsidR="00EE5384" w:rsidRDefault="00610F71" w:rsidP="00A618F3">
      <w:pPr>
        <w:pStyle w:val="JSON"/>
      </w:pPr>
      <w:r>
        <w:t>}</w:t>
      </w:r>
    </w:p>
    <w:p w:rsidR="00061C87" w:rsidRDefault="00061C87" w:rsidP="00061C87">
      <w:pPr>
        <w:tabs>
          <w:tab w:val="left" w:pos="1560"/>
        </w:tabs>
        <w:spacing w:after="0" w:line="240" w:lineRule="auto"/>
        <w:rPr>
          <w:lang w:val="en-US"/>
        </w:rPr>
      </w:pPr>
    </w:p>
    <w:p w:rsidR="00061C87" w:rsidRDefault="00061C87" w:rsidP="000A67CD">
      <w:pPr>
        <w:pStyle w:val="Heading2"/>
        <w:rPr>
          <w:lang w:val="en-US"/>
        </w:rPr>
      </w:pPr>
      <w:bookmarkStart w:id="128" w:name="_Toc468442982"/>
      <w:r>
        <w:rPr>
          <w:lang w:val="en-US"/>
        </w:rPr>
        <w:t>Links and link table</w:t>
      </w:r>
      <w:bookmarkEnd w:id="128"/>
    </w:p>
    <w:p w:rsidR="00061C87" w:rsidRDefault="00061C87" w:rsidP="00061C87">
      <w:pPr>
        <w:tabs>
          <w:tab w:val="left" w:pos="1560"/>
        </w:tabs>
        <w:spacing w:after="0" w:line="240" w:lineRule="auto"/>
        <w:rPr>
          <w:lang w:val="en-US"/>
        </w:rPr>
      </w:pPr>
    </w:p>
    <w:p w:rsidR="00061C87" w:rsidRDefault="00061C87" w:rsidP="00061C87">
      <w:pPr>
        <w:tabs>
          <w:tab w:val="left" w:pos="1560"/>
        </w:tabs>
        <w:spacing w:after="0" w:line="240" w:lineRule="auto"/>
        <w:rPr>
          <w:lang w:val="en-US"/>
        </w:rPr>
      </w:pPr>
      <w:r>
        <w:rPr>
          <w:lang w:val="en-US"/>
        </w:rPr>
        <w:t xml:space="preserve">A link is always owned by </w:t>
      </w:r>
      <w:r w:rsidR="001E495F">
        <w:rPr>
          <w:lang w:val="en-US"/>
        </w:rPr>
        <w:t>the</w:t>
      </w:r>
      <w:r>
        <w:rPr>
          <w:lang w:val="en-US"/>
        </w:rPr>
        <w:t xml:space="preserve"> section that it follows. A link has the following heading:</w:t>
      </w:r>
    </w:p>
    <w:tbl>
      <w:tblPr>
        <w:tblStyle w:val="TableGrid"/>
        <w:tblW w:w="0" w:type="auto"/>
        <w:tblLook w:val="04A0" w:firstRow="1" w:lastRow="0" w:firstColumn="1" w:lastColumn="0" w:noHBand="0" w:noVBand="1"/>
      </w:tblPr>
      <w:tblGrid>
        <w:gridCol w:w="1951"/>
        <w:gridCol w:w="2834"/>
        <w:gridCol w:w="2393"/>
        <w:gridCol w:w="2393"/>
      </w:tblGrid>
      <w:tr w:rsidR="00061C87" w:rsidTr="00061C87">
        <w:tc>
          <w:tcPr>
            <w:tcW w:w="1951" w:type="dxa"/>
          </w:tcPr>
          <w:p w:rsidR="00061C87" w:rsidRPr="00582467" w:rsidRDefault="00061C87" w:rsidP="00061C87">
            <w:pPr>
              <w:tabs>
                <w:tab w:val="left" w:pos="1560"/>
              </w:tabs>
              <w:rPr>
                <w:b/>
                <w:lang w:val="en-US"/>
              </w:rPr>
            </w:pPr>
            <w:r>
              <w:rPr>
                <w:b/>
                <w:lang w:val="en-US"/>
              </w:rPr>
              <w:t>Link</w:t>
            </w:r>
          </w:p>
        </w:tc>
        <w:tc>
          <w:tcPr>
            <w:tcW w:w="2834" w:type="dxa"/>
          </w:tcPr>
          <w:p w:rsidR="00061C87" w:rsidRDefault="00061C87" w:rsidP="00061C87">
            <w:pPr>
              <w:tabs>
                <w:tab w:val="left" w:pos="1560"/>
              </w:tabs>
              <w:rPr>
                <w:lang w:val="en-US"/>
              </w:rPr>
            </w:pPr>
            <w:r>
              <w:rPr>
                <w:lang w:val="en-US"/>
              </w:rPr>
              <w:t>&lt;URI&gt;</w:t>
            </w:r>
          </w:p>
        </w:tc>
        <w:tc>
          <w:tcPr>
            <w:tcW w:w="2393" w:type="dxa"/>
          </w:tcPr>
          <w:p w:rsidR="00061C87" w:rsidRDefault="00061C87" w:rsidP="00061C87">
            <w:pPr>
              <w:tabs>
                <w:tab w:val="left" w:pos="1560"/>
              </w:tabs>
              <w:rPr>
                <w:lang w:val="en-US"/>
              </w:rPr>
            </w:pPr>
            <w:r>
              <w:rPr>
                <w:lang w:val="en-US"/>
              </w:rPr>
              <w:t>[access tags list]</w:t>
            </w:r>
          </w:p>
        </w:tc>
        <w:tc>
          <w:tcPr>
            <w:tcW w:w="2393" w:type="dxa"/>
          </w:tcPr>
          <w:p w:rsidR="00061C87" w:rsidRDefault="00061C87" w:rsidP="00061C87">
            <w:pPr>
              <w:tabs>
                <w:tab w:val="left" w:pos="1560"/>
              </w:tabs>
              <w:rPr>
                <w:lang w:val="en-US"/>
              </w:rPr>
            </w:pPr>
            <w:r>
              <w:rPr>
                <w:lang w:val="en-US"/>
              </w:rPr>
              <w:t>[tags list]</w:t>
            </w:r>
          </w:p>
        </w:tc>
      </w:tr>
    </w:tbl>
    <w:p w:rsidR="00061C87" w:rsidRDefault="00061C87" w:rsidP="00061C87">
      <w:pPr>
        <w:tabs>
          <w:tab w:val="left" w:pos="1560"/>
        </w:tabs>
        <w:spacing w:after="0" w:line="240" w:lineRule="auto"/>
        <w:rPr>
          <w:lang w:val="en-US"/>
        </w:rPr>
      </w:pPr>
    </w:p>
    <w:p w:rsidR="00061C87" w:rsidRDefault="00061C87" w:rsidP="00061C87">
      <w:pPr>
        <w:tabs>
          <w:tab w:val="left" w:pos="1560"/>
        </w:tabs>
        <w:spacing w:after="0" w:line="240" w:lineRule="auto"/>
        <w:rPr>
          <w:lang w:val="en-US"/>
        </w:rPr>
      </w:pPr>
      <w:r>
        <w:rPr>
          <w:lang w:val="en-US"/>
        </w:rPr>
        <w:t>Like file references</w:t>
      </w:r>
      <w:r w:rsidR="001E495F">
        <w:rPr>
          <w:lang w:val="en-US"/>
        </w:rPr>
        <w:t>,</w:t>
      </w:r>
      <w:r>
        <w:rPr>
          <w:lang w:val="en-US"/>
        </w:rPr>
        <w:t xml:space="preserve"> links can be formatted as a table.</w:t>
      </w:r>
    </w:p>
    <w:p w:rsidR="00061C87" w:rsidRDefault="00061C87" w:rsidP="00061C87">
      <w:pPr>
        <w:tabs>
          <w:tab w:val="left" w:pos="1560"/>
        </w:tabs>
        <w:spacing w:after="0" w:line="240" w:lineRule="auto"/>
        <w:rPr>
          <w:lang w:val="en-US"/>
        </w:rPr>
      </w:pPr>
      <w:r>
        <w:rPr>
          <w:lang w:val="en-US"/>
        </w:rPr>
        <w:t>Example:</w:t>
      </w:r>
    </w:p>
    <w:tbl>
      <w:tblPr>
        <w:tblW w:w="5840" w:type="dxa"/>
        <w:tblInd w:w="108" w:type="dxa"/>
        <w:tblLook w:val="04A0" w:firstRow="1" w:lastRow="0" w:firstColumn="1" w:lastColumn="0" w:noHBand="0" w:noVBand="1"/>
      </w:tblPr>
      <w:tblGrid>
        <w:gridCol w:w="1440"/>
        <w:gridCol w:w="1600"/>
        <w:gridCol w:w="2800"/>
      </w:tblGrid>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Experiment</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E-EXP1</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#Root section</w:t>
            </w: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Times New Roman" w:eastAsia="Times New Roman" w:hAnsi="Times New Roman" w:cs="Times New Roman"/>
                <w:sz w:val="20"/>
                <w:szCs w:val="20"/>
                <w:lang w:val="en-US"/>
              </w:rPr>
            </w:pP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Times New Roman" w:eastAsia="Times New Roman" w:hAnsi="Times New Roman" w:cs="Times New Roman"/>
                <w:sz w:val="20"/>
                <w:szCs w:val="20"/>
                <w:lang w:val="en-US"/>
              </w:rPr>
            </w:pP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A30B55" w:rsidRDefault="00061C87" w:rsidP="00061C87">
            <w:pPr>
              <w:spacing w:after="0" w:line="240" w:lineRule="auto"/>
              <w:rPr>
                <w:rFonts w:ascii="Calibri" w:eastAsia="Times New Roman" w:hAnsi="Calibri" w:cs="Times New Roman"/>
                <w:b/>
                <w:color w:val="000000"/>
                <w:lang w:val="en-US"/>
              </w:rPr>
            </w:pPr>
            <w:r w:rsidRPr="00A30B55">
              <w:rPr>
                <w:rFonts w:ascii="Calibri" w:eastAsia="Times New Roman" w:hAnsi="Calibri" w:cs="Times New Roman"/>
                <w:b/>
                <w:color w:val="000000"/>
                <w:lang w:val="en-US"/>
              </w:rPr>
              <w:t>Links</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Type</w:t>
            </w:r>
          </w:p>
        </w:tc>
        <w:tc>
          <w:tcPr>
            <w:tcW w:w="2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Description</w:t>
            </w: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E235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Biostudy</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Related study</w:t>
            </w: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E324</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Biostudy</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Related study</w:t>
            </w: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Times New Roman" w:eastAsia="Times New Roman" w:hAnsi="Times New Roman" w:cs="Times New Roman"/>
                <w:sz w:val="20"/>
                <w:szCs w:val="20"/>
                <w:lang w:val="en-US"/>
              </w:rPr>
            </w:pP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Times New Roman" w:eastAsia="Times New Roman" w:hAnsi="Times New Roman" w:cs="Times New Roman"/>
                <w:sz w:val="20"/>
                <w:szCs w:val="20"/>
                <w:lang w:val="en-US"/>
              </w:rPr>
            </w:pP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A30B55" w:rsidRDefault="00061C87" w:rsidP="00061C87">
            <w:pPr>
              <w:spacing w:after="0" w:line="240" w:lineRule="auto"/>
              <w:rPr>
                <w:rFonts w:ascii="Calibri" w:eastAsia="Times New Roman" w:hAnsi="Calibri" w:cs="Times New Roman"/>
                <w:b/>
                <w:color w:val="000000"/>
                <w:lang w:val="en-US"/>
              </w:rPr>
            </w:pPr>
            <w:r w:rsidRPr="00A30B55">
              <w:rPr>
                <w:rFonts w:ascii="Calibri" w:eastAsia="Times New Roman" w:hAnsi="Calibri" w:cs="Times New Roman"/>
                <w:b/>
                <w:color w:val="000000"/>
                <w:lang w:val="en-US"/>
              </w:rPr>
              <w:t>Link</w:t>
            </w:r>
          </w:p>
        </w:tc>
        <w:tc>
          <w:tcPr>
            <w:tcW w:w="4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8E2BAF" w:rsidRDefault="00061C87" w:rsidP="00061C87">
            <w:pPr>
              <w:spacing w:after="0" w:line="240" w:lineRule="auto"/>
              <w:rPr>
                <w:rFonts w:ascii="Calibri" w:eastAsia="Times New Roman" w:hAnsi="Calibri" w:cs="Times New Roman"/>
                <w:lang w:val="en-US"/>
              </w:rPr>
            </w:pPr>
            <w:r w:rsidRPr="008E2BAF">
              <w:rPr>
                <w:rFonts w:ascii="Calibri" w:eastAsia="Times New Roman" w:hAnsi="Calibri" w:cs="Times New Roman"/>
                <w:lang w:val="en-US"/>
              </w:rPr>
              <w:t>http://somewhere.com</w:t>
            </w: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Description</w:t>
            </w:r>
          </w:p>
        </w:tc>
        <w:tc>
          <w:tcPr>
            <w:tcW w:w="4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External resource</w:t>
            </w:r>
          </w:p>
        </w:tc>
      </w:tr>
    </w:tbl>
    <w:p w:rsidR="00061C87" w:rsidRDefault="008B4CFC" w:rsidP="008B4CFC">
      <w:pPr>
        <w:pStyle w:val="XMLheader"/>
      </w:pPr>
      <w:r>
        <w:t>XML</w:t>
      </w:r>
    </w:p>
    <w:p w:rsidR="00061C87" w:rsidRPr="00061C87" w:rsidRDefault="00061C87" w:rsidP="00A618F3">
      <w:pPr>
        <w:pStyle w:val="MLframe"/>
      </w:pPr>
      <w:r w:rsidRPr="00061C87">
        <w:t xml:space="preserve">   &lt;section type="Experiment" acc="E-EXP1" accGlobal="false"&gt;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&lt;links&gt;</w:t>
      </w:r>
    </w:p>
    <w:p w:rsidR="00061C87" w:rsidRPr="00061C87" w:rsidRDefault="00061C87" w:rsidP="00A618F3">
      <w:pPr>
        <w:pStyle w:val="MLframe"/>
      </w:pPr>
      <w:r w:rsidRPr="00061C87">
        <w:t xml:space="preserve">     &lt;table&gt;</w:t>
      </w:r>
    </w:p>
    <w:p w:rsidR="00061C87" w:rsidRPr="00061C87" w:rsidRDefault="00061C87" w:rsidP="00A618F3">
      <w:pPr>
        <w:pStyle w:val="MLframe"/>
      </w:pPr>
      <w:r w:rsidRPr="00061C87">
        <w:t xml:space="preserve">      &lt;link&gt;</w:t>
      </w:r>
    </w:p>
    <w:p w:rsidR="00061C87" w:rsidRPr="00061C87" w:rsidRDefault="00061C87" w:rsidP="00A618F3">
      <w:pPr>
        <w:pStyle w:val="MLframe"/>
      </w:pPr>
      <w:r w:rsidRPr="00061C87">
        <w:t xml:space="preserve">       &lt;url&gt;E235&lt;/url&gt;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&lt;name&gt;Type&lt;/name&gt;</w:t>
      </w:r>
    </w:p>
    <w:p w:rsidR="00061C87" w:rsidRPr="00061C87" w:rsidRDefault="00061C87" w:rsidP="00A618F3">
      <w:pPr>
        <w:pStyle w:val="MLframe"/>
      </w:pPr>
      <w:r w:rsidRPr="00061C87">
        <w:t xml:space="preserve">         &lt;value&gt;Biostudy&lt;/value&gt;</w:t>
      </w:r>
    </w:p>
    <w:p w:rsidR="00061C87" w:rsidRPr="00061C87" w:rsidRDefault="00061C87" w:rsidP="00A618F3">
      <w:pPr>
        <w:pStyle w:val="MLframe"/>
      </w:pPr>
      <w:r w:rsidRPr="00061C87">
        <w:lastRenderedPageBreak/>
        <w:t xml:space="preserve">        &lt;/attribute&gt;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&lt;name&gt;Description&lt;/name&gt;</w:t>
      </w:r>
    </w:p>
    <w:p w:rsidR="00061C87" w:rsidRPr="00061C87" w:rsidRDefault="00061C87" w:rsidP="00A618F3">
      <w:pPr>
        <w:pStyle w:val="MLframe"/>
      </w:pPr>
      <w:r w:rsidRPr="00061C87">
        <w:t xml:space="preserve">         &lt;value&gt;Related study&lt;/value&gt;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&lt;/link&gt;</w:t>
      </w:r>
    </w:p>
    <w:p w:rsidR="00061C87" w:rsidRPr="00061C87" w:rsidRDefault="00061C87" w:rsidP="00A618F3">
      <w:pPr>
        <w:pStyle w:val="MLframe"/>
      </w:pPr>
      <w:r w:rsidRPr="00061C87">
        <w:t xml:space="preserve">      &lt;link&gt;</w:t>
      </w:r>
    </w:p>
    <w:p w:rsidR="00061C87" w:rsidRPr="00061C87" w:rsidRDefault="00061C87" w:rsidP="00A618F3">
      <w:pPr>
        <w:pStyle w:val="MLframe"/>
      </w:pPr>
      <w:r w:rsidRPr="00061C87">
        <w:t xml:space="preserve">       &lt;url&gt;E324&lt;/url&gt;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&lt;name&gt;Type&lt;/name&gt;</w:t>
      </w:r>
    </w:p>
    <w:p w:rsidR="00061C87" w:rsidRPr="00061C87" w:rsidRDefault="00061C87" w:rsidP="00A618F3">
      <w:pPr>
        <w:pStyle w:val="MLframe"/>
      </w:pPr>
      <w:r w:rsidRPr="00061C87">
        <w:t xml:space="preserve">         &lt;value&gt;Biostudy&lt;/value&gt;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&lt;name&gt;Description&lt;/name&gt;</w:t>
      </w:r>
    </w:p>
    <w:p w:rsidR="00061C87" w:rsidRPr="00061C87" w:rsidRDefault="00061C87" w:rsidP="00A618F3">
      <w:pPr>
        <w:pStyle w:val="MLframe"/>
      </w:pPr>
      <w:r w:rsidRPr="00061C87">
        <w:t xml:space="preserve">         &lt;value&gt;Related study&lt;/value&gt;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&lt;/link&gt;</w:t>
      </w:r>
    </w:p>
    <w:p w:rsidR="00061C87" w:rsidRPr="00061C87" w:rsidRDefault="00061C87" w:rsidP="00A618F3">
      <w:pPr>
        <w:pStyle w:val="MLframe"/>
      </w:pPr>
      <w:r w:rsidRPr="00061C87">
        <w:t xml:space="preserve">     &lt;/table&gt;</w:t>
      </w:r>
    </w:p>
    <w:p w:rsidR="00061C87" w:rsidRPr="00061C87" w:rsidRDefault="00061C87" w:rsidP="00A618F3">
      <w:pPr>
        <w:pStyle w:val="MLframe"/>
      </w:pPr>
      <w:r w:rsidRPr="00061C87">
        <w:t xml:space="preserve">     &lt;link&gt;</w:t>
      </w:r>
    </w:p>
    <w:p w:rsidR="00061C87" w:rsidRPr="00061C87" w:rsidRDefault="00061C87" w:rsidP="00A618F3">
      <w:pPr>
        <w:pStyle w:val="MLframe"/>
      </w:pPr>
      <w:r w:rsidRPr="00061C87">
        <w:t xml:space="preserve">      &lt;url&gt;http://somewhere.com&lt;/url&gt;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&lt;name&gt;Description&lt;/name&gt;</w:t>
      </w:r>
    </w:p>
    <w:p w:rsidR="00061C87" w:rsidRPr="00061C87" w:rsidRDefault="00061C87" w:rsidP="00A618F3">
      <w:pPr>
        <w:pStyle w:val="MLframe"/>
      </w:pPr>
      <w:r w:rsidRPr="00061C87">
        <w:t xml:space="preserve">        &lt;value&gt;External resource&lt;/value&gt;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&lt;/link&gt;</w:t>
      </w:r>
    </w:p>
    <w:p w:rsidR="00061C87" w:rsidRPr="00061C87" w:rsidRDefault="00061C87" w:rsidP="00A618F3">
      <w:pPr>
        <w:pStyle w:val="MLframe"/>
      </w:pPr>
      <w:r w:rsidRPr="00061C87">
        <w:t xml:space="preserve">    &lt;/links&gt;</w:t>
      </w:r>
    </w:p>
    <w:p w:rsidR="00061C87" w:rsidRDefault="00061C87" w:rsidP="00A618F3">
      <w:pPr>
        <w:pStyle w:val="MLframe"/>
      </w:pPr>
      <w:r w:rsidRPr="00061C87">
        <w:t xml:space="preserve">   &lt;/section&gt;</w:t>
      </w:r>
    </w:p>
    <w:p w:rsidR="00061C87" w:rsidRDefault="008B4CFC" w:rsidP="008B4CFC">
      <w:pPr>
        <w:pStyle w:val="XMLheader"/>
      </w:pPr>
      <w:r>
        <w:t>JSON</w:t>
      </w:r>
    </w:p>
    <w:p w:rsidR="00061C87" w:rsidRPr="00061C87" w:rsidRDefault="00061C87" w:rsidP="00A618F3">
      <w:pPr>
        <w:pStyle w:val="JSON"/>
      </w:pPr>
      <w:r w:rsidRPr="00061C87">
        <w:t>"section": {</w:t>
      </w:r>
    </w:p>
    <w:p w:rsidR="00061C87" w:rsidRPr="00061C87" w:rsidRDefault="00061C87" w:rsidP="00A618F3">
      <w:pPr>
        <w:pStyle w:val="JSON"/>
      </w:pPr>
      <w:r w:rsidRPr="00061C87">
        <w:t xml:space="preserve">  "accno": "E-EXP1",</w:t>
      </w:r>
    </w:p>
    <w:p w:rsidR="00004485" w:rsidRPr="00061C87" w:rsidRDefault="00061C87" w:rsidP="00A618F3">
      <w:pPr>
        <w:pStyle w:val="JSON"/>
      </w:pPr>
      <w:r w:rsidRPr="00061C87">
        <w:t xml:space="preserve">  </w:t>
      </w:r>
      <w:r w:rsidR="00004485" w:rsidRPr="00061C87">
        <w:t xml:space="preserve"> "type": "Experiment"</w:t>
      </w:r>
      <w:r w:rsidR="00004485">
        <w:t>,</w:t>
      </w:r>
    </w:p>
    <w:p w:rsidR="00061C87" w:rsidRPr="00061C87" w:rsidRDefault="00004485" w:rsidP="00A618F3">
      <w:pPr>
        <w:pStyle w:val="JSON"/>
      </w:pPr>
      <w:r>
        <w:t xml:space="preserve">   </w:t>
      </w:r>
      <w:r w:rsidR="00061C87" w:rsidRPr="00061C87">
        <w:t>"links":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"attributes":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"name": "Type",</w:t>
      </w:r>
    </w:p>
    <w:p w:rsidR="00061C87" w:rsidRPr="00061C87" w:rsidRDefault="00061C87" w:rsidP="00A618F3">
      <w:pPr>
        <w:pStyle w:val="JSON"/>
      </w:pPr>
      <w:r w:rsidRPr="00061C87">
        <w:t xml:space="preserve">       "value": "Biostudy"</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"name": "Description",</w:t>
      </w:r>
    </w:p>
    <w:p w:rsidR="00061C87" w:rsidRPr="00061C87" w:rsidRDefault="00061C87" w:rsidP="00A618F3">
      <w:pPr>
        <w:pStyle w:val="JSON"/>
      </w:pPr>
      <w:r w:rsidRPr="00061C87">
        <w:t xml:space="preserve">       "value": "Related study"</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"url": "E235"</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"attributes": [</w:t>
      </w:r>
    </w:p>
    <w:p w:rsidR="00061C87" w:rsidRPr="00061C87" w:rsidRDefault="00061C87" w:rsidP="00A618F3">
      <w:pPr>
        <w:pStyle w:val="JSON"/>
      </w:pPr>
      <w:r w:rsidRPr="00061C87">
        <w:lastRenderedPageBreak/>
        <w:t xml:space="preserve">      {</w:t>
      </w:r>
    </w:p>
    <w:p w:rsidR="00061C87" w:rsidRPr="00061C87" w:rsidRDefault="00061C87" w:rsidP="00A618F3">
      <w:pPr>
        <w:pStyle w:val="JSON"/>
      </w:pPr>
      <w:r w:rsidRPr="00061C87">
        <w:t xml:space="preserve">       "name": "Type",</w:t>
      </w:r>
    </w:p>
    <w:p w:rsidR="00061C87" w:rsidRPr="00061C87" w:rsidRDefault="00061C87" w:rsidP="00A618F3">
      <w:pPr>
        <w:pStyle w:val="JSON"/>
      </w:pPr>
      <w:r w:rsidRPr="00061C87">
        <w:t xml:space="preserve">       "value": "Biostudy"</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"name": "Description",</w:t>
      </w:r>
    </w:p>
    <w:p w:rsidR="00061C87" w:rsidRPr="00061C87" w:rsidRDefault="00061C87" w:rsidP="00A618F3">
      <w:pPr>
        <w:pStyle w:val="JSON"/>
      </w:pPr>
      <w:r w:rsidRPr="00061C87">
        <w:t xml:space="preserve">       "value": "Related study"</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"url": "E324"</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"attributes": [{</w:t>
      </w:r>
    </w:p>
    <w:p w:rsidR="00061C87" w:rsidRPr="00061C87" w:rsidRDefault="00061C87" w:rsidP="00A618F3">
      <w:pPr>
        <w:pStyle w:val="JSON"/>
      </w:pPr>
      <w:r w:rsidRPr="00061C87">
        <w:t xml:space="preserve">     "name": "Description",</w:t>
      </w:r>
    </w:p>
    <w:p w:rsidR="00061C87" w:rsidRPr="00061C87" w:rsidRDefault="00061C87" w:rsidP="00A618F3">
      <w:pPr>
        <w:pStyle w:val="JSON"/>
      </w:pPr>
      <w:r w:rsidRPr="00061C87">
        <w:t xml:space="preserve">     "value": "External resource"</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"url": "http://somewhere.com"</w:t>
      </w:r>
    </w:p>
    <w:p w:rsidR="00061C87" w:rsidRPr="00061C87" w:rsidRDefault="00061C87" w:rsidP="00A618F3">
      <w:pPr>
        <w:pStyle w:val="JSON"/>
      </w:pPr>
      <w:r w:rsidRPr="00061C87">
        <w:t xml:space="preserve">   }</w:t>
      </w:r>
    </w:p>
    <w:p w:rsidR="00061C87" w:rsidRPr="00061C87" w:rsidRDefault="00004485" w:rsidP="00A618F3">
      <w:pPr>
        <w:pStyle w:val="JSON"/>
      </w:pPr>
      <w:r>
        <w:t xml:space="preserve">  ]</w:t>
      </w:r>
    </w:p>
    <w:p w:rsidR="00061C87" w:rsidRDefault="00004485" w:rsidP="00A618F3">
      <w:pPr>
        <w:pStyle w:val="JSON"/>
      </w:pPr>
      <w:r>
        <w:t>}</w:t>
      </w:r>
    </w:p>
    <w:p w:rsidR="00887B23" w:rsidRDefault="00887B23" w:rsidP="00887B23">
      <w:pPr>
        <w:tabs>
          <w:tab w:val="left" w:pos="1560"/>
        </w:tabs>
        <w:spacing w:after="0" w:line="240" w:lineRule="auto"/>
        <w:rPr>
          <w:lang w:val="en-US"/>
        </w:rPr>
      </w:pPr>
    </w:p>
    <w:p w:rsidR="00887B23" w:rsidRDefault="00887B23" w:rsidP="000A67CD">
      <w:pPr>
        <w:pStyle w:val="Heading2"/>
        <w:rPr>
          <w:lang w:val="en-US"/>
        </w:rPr>
      </w:pPr>
      <w:bookmarkStart w:id="129" w:name="_Toc468442983"/>
      <w:r>
        <w:rPr>
          <w:lang w:val="en-US"/>
        </w:rPr>
        <w:t>Attributes</w:t>
      </w:r>
      <w:bookmarkEnd w:id="129"/>
    </w:p>
    <w:p w:rsidR="00887B23" w:rsidRDefault="00887B23" w:rsidP="00887B23">
      <w:pPr>
        <w:tabs>
          <w:tab w:val="left" w:pos="1560"/>
        </w:tabs>
        <w:spacing w:after="0" w:line="240" w:lineRule="auto"/>
        <w:rPr>
          <w:lang w:val="en-US"/>
        </w:rPr>
      </w:pPr>
    </w:p>
    <w:p w:rsidR="00887B23" w:rsidRDefault="00887B23" w:rsidP="00887B23">
      <w:pPr>
        <w:tabs>
          <w:tab w:val="left" w:pos="1560"/>
        </w:tabs>
        <w:spacing w:after="0" w:line="240" w:lineRule="auto"/>
        <w:rPr>
          <w:lang w:val="en-US"/>
        </w:rPr>
      </w:pPr>
      <w:r>
        <w:rPr>
          <w:lang w:val="en-US"/>
        </w:rPr>
        <w:t xml:space="preserve">Attributes are used for submissions, sections, files and links annotation. If </w:t>
      </w:r>
      <w:r w:rsidR="001E495F">
        <w:rPr>
          <w:lang w:val="en-US"/>
        </w:rPr>
        <w:t xml:space="preserve">the corresponding </w:t>
      </w:r>
      <w:r>
        <w:rPr>
          <w:lang w:val="en-US"/>
        </w:rPr>
        <w:t xml:space="preserve">block </w:t>
      </w:r>
      <w:r w:rsidR="001E495F">
        <w:rPr>
          <w:lang w:val="en-US"/>
        </w:rPr>
        <w:t xml:space="preserve">is </w:t>
      </w:r>
      <w:r>
        <w:rPr>
          <w:lang w:val="en-US"/>
        </w:rPr>
        <w:t xml:space="preserve">formatted in </w:t>
      </w:r>
      <w:r w:rsidR="001E495F">
        <w:rPr>
          <w:lang w:val="en-US"/>
        </w:rPr>
        <w:t xml:space="preserve">a </w:t>
      </w:r>
      <w:r>
        <w:rPr>
          <w:lang w:val="en-US"/>
        </w:rPr>
        <w:t>vertical (not table) manner it is possible to assign tags to an attribute.</w:t>
      </w:r>
    </w:p>
    <w:p w:rsidR="00887B23" w:rsidRDefault="00887B23" w:rsidP="00887B23">
      <w:pPr>
        <w:tabs>
          <w:tab w:val="left" w:pos="1560"/>
        </w:tabs>
        <w:spacing w:after="0" w:line="240" w:lineRule="auto"/>
        <w:rPr>
          <w:lang w:val="en-US"/>
        </w:rPr>
      </w:pPr>
    </w:p>
    <w:tbl>
      <w:tblPr>
        <w:tblW w:w="48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380"/>
        <w:gridCol w:w="2595"/>
      </w:tblGrid>
      <w:tr w:rsidR="00887B23" w:rsidRPr="00F76CEE" w:rsidTr="00887B23">
        <w:trPr>
          <w:trHeight w:val="300"/>
        </w:trPr>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r w:rsidRPr="00F76CEE">
              <w:rPr>
                <w:rFonts w:ascii="Calibri" w:eastAsia="Times New Roman" w:hAnsi="Calibri" w:cs="Times New Roman"/>
                <w:noProof/>
                <w:color w:val="000000"/>
                <w:lang w:val="en-US" w:eastAsia="ru-RU"/>
              </w:rPr>
              <w:t>Submission</w:t>
            </w:r>
          </w:p>
        </w:tc>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c>
          <w:tcPr>
            <w:tcW w:w="2072"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r>
      <w:tr w:rsidR="00887B23" w:rsidRPr="00F76CEE" w:rsidTr="00887B23">
        <w:trPr>
          <w:trHeight w:val="300"/>
        </w:trPr>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c>
          <w:tcPr>
            <w:tcW w:w="2072"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r>
      <w:tr w:rsidR="00887B23" w:rsidRPr="00F76CEE" w:rsidTr="00887B23">
        <w:trPr>
          <w:trHeight w:val="300"/>
        </w:trPr>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r w:rsidRPr="00F76CEE">
              <w:rPr>
                <w:rFonts w:ascii="Calibri" w:eastAsia="Times New Roman" w:hAnsi="Calibri" w:cs="Times New Roman"/>
                <w:noProof/>
                <w:color w:val="000000"/>
                <w:lang w:val="en-US" w:eastAsia="ru-RU"/>
              </w:rPr>
              <w:t>Section</w:t>
            </w:r>
          </w:p>
        </w:tc>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c>
          <w:tcPr>
            <w:tcW w:w="2072"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r>
      <w:tr w:rsidR="00887B23" w:rsidRPr="00F76CEE" w:rsidTr="00887B23">
        <w:trPr>
          <w:trHeight w:val="300"/>
        </w:trPr>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r w:rsidRPr="00F76CEE">
              <w:rPr>
                <w:rFonts w:ascii="Calibri" w:eastAsia="Times New Roman" w:hAnsi="Calibri" w:cs="Times New Roman"/>
                <w:noProof/>
                <w:color w:val="000000"/>
                <w:lang w:val="en-US" w:eastAsia="ru-RU"/>
              </w:rPr>
              <w:t>Attr1</w:t>
            </w:r>
          </w:p>
        </w:tc>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r w:rsidRPr="00F76CEE">
              <w:rPr>
                <w:rFonts w:ascii="Calibri" w:eastAsia="Times New Roman" w:hAnsi="Calibri" w:cs="Times New Roman"/>
                <w:noProof/>
                <w:color w:val="000000"/>
                <w:lang w:val="en-US" w:eastAsia="ru-RU"/>
              </w:rPr>
              <w:t>value</w:t>
            </w:r>
          </w:p>
        </w:tc>
        <w:tc>
          <w:tcPr>
            <w:tcW w:w="2072" w:type="dxa"/>
            <w:shd w:val="clear" w:color="auto" w:fill="auto"/>
            <w:noWrap/>
            <w:vAlign w:val="bottom"/>
            <w:hideMark/>
          </w:tcPr>
          <w:p w:rsidR="00887B23" w:rsidRPr="00F76CEE" w:rsidRDefault="00887B23" w:rsidP="0072537A">
            <w:pPr>
              <w:spacing w:after="0" w:line="240" w:lineRule="auto"/>
              <w:rPr>
                <w:rFonts w:ascii="Calibri" w:eastAsia="Times New Roman" w:hAnsi="Calibri" w:cs="Times New Roman"/>
                <w:noProof/>
                <w:color w:val="000000"/>
                <w:lang w:val="en-US" w:eastAsia="ru-RU"/>
              </w:rPr>
            </w:pPr>
            <w:r w:rsidRPr="00F76CEE">
              <w:rPr>
                <w:rFonts w:ascii="Calibri" w:eastAsia="Times New Roman" w:hAnsi="Calibri" w:cs="Times New Roman"/>
                <w:noProof/>
                <w:color w:val="000000"/>
                <w:lang w:val="en-US" w:eastAsia="ru-RU"/>
              </w:rPr>
              <w:t>Color:Red,Render:</w:t>
            </w:r>
            <w:r w:rsidR="0072537A" w:rsidRPr="00F76CEE">
              <w:rPr>
                <w:rFonts w:ascii="Calibri" w:eastAsia="Times New Roman" w:hAnsi="Calibri" w:cs="Times New Roman"/>
                <w:noProof/>
                <w:color w:val="000000"/>
                <w:lang w:val="en-US" w:eastAsia="ru-RU"/>
              </w:rPr>
              <w:t>Font=12</w:t>
            </w:r>
          </w:p>
        </w:tc>
      </w:tr>
    </w:tbl>
    <w:p w:rsidR="00887B23" w:rsidRDefault="008B4CFC" w:rsidP="008B4CFC">
      <w:pPr>
        <w:pStyle w:val="XMLheader"/>
      </w:pPr>
      <w:r>
        <w:t>XML</w:t>
      </w:r>
    </w:p>
    <w:p w:rsidR="00887B23" w:rsidRPr="00887B23" w:rsidRDefault="00887B23" w:rsidP="00A618F3">
      <w:pPr>
        <w:pStyle w:val="MLframe"/>
      </w:pPr>
      <w:r>
        <w:t xml:space="preserve">  &lt;submission</w:t>
      </w:r>
      <w:r w:rsidRPr="00887B23">
        <w:t>&gt;</w:t>
      </w:r>
    </w:p>
    <w:p w:rsidR="00887B23" w:rsidRPr="00887B23" w:rsidRDefault="00887B23" w:rsidP="00A618F3">
      <w:pPr>
        <w:pStyle w:val="MLframe"/>
      </w:pPr>
      <w:r w:rsidRPr="00887B23">
        <w:t xml:space="preserve">   &lt;attributes/&gt;</w:t>
      </w:r>
    </w:p>
    <w:p w:rsidR="00887B23" w:rsidRPr="00887B23" w:rsidRDefault="00887B23" w:rsidP="00A618F3">
      <w:pPr>
        <w:pStyle w:val="MLframe"/>
      </w:pPr>
    </w:p>
    <w:p w:rsidR="00887B23" w:rsidRPr="00887B23" w:rsidRDefault="00887B23" w:rsidP="00A618F3">
      <w:pPr>
        <w:pStyle w:val="MLframe"/>
      </w:pPr>
      <w:r w:rsidRPr="00887B23">
        <w:t xml:space="preserve">   &lt;section type="Section"&gt;</w:t>
      </w:r>
    </w:p>
    <w:p w:rsidR="00887B23" w:rsidRPr="00887B23" w:rsidRDefault="00887B23" w:rsidP="00A618F3">
      <w:pPr>
        <w:pStyle w:val="MLframe"/>
      </w:pPr>
    </w:p>
    <w:p w:rsidR="00887B23" w:rsidRPr="00887B23" w:rsidRDefault="00887B23" w:rsidP="00A618F3">
      <w:pPr>
        <w:pStyle w:val="MLframe"/>
      </w:pPr>
      <w:r w:rsidRPr="00887B23">
        <w:t xml:space="preserve">    &lt;attributes&gt;</w:t>
      </w:r>
    </w:p>
    <w:p w:rsidR="00887B23" w:rsidRPr="00887B23" w:rsidRDefault="00887B23" w:rsidP="00A618F3">
      <w:pPr>
        <w:pStyle w:val="MLframe"/>
      </w:pPr>
      <w:r w:rsidRPr="00887B23">
        <w:t xml:space="preserve">     &lt;attribute tags="Color:Red,Render:</w:t>
      </w:r>
      <w:r w:rsidR="0072537A" w:rsidRPr="0072537A">
        <w:rPr>
          <w:rFonts w:ascii="Calibri" w:eastAsia="Times New Roman" w:hAnsi="Calibri" w:cs="Times New Roman"/>
          <w:color w:val="000000"/>
          <w:lang w:eastAsia="ru-RU"/>
        </w:rPr>
        <w:t xml:space="preserve"> </w:t>
      </w:r>
      <w:r w:rsidR="0072537A">
        <w:rPr>
          <w:rFonts w:ascii="Calibri" w:eastAsia="Times New Roman" w:hAnsi="Calibri" w:cs="Times New Roman"/>
          <w:color w:val="000000"/>
          <w:lang w:eastAsia="ru-RU"/>
        </w:rPr>
        <w:t>Font=12</w:t>
      </w:r>
      <w:r w:rsidRPr="00887B23">
        <w:t>"&gt;</w:t>
      </w:r>
    </w:p>
    <w:p w:rsidR="00887B23" w:rsidRPr="00887B23" w:rsidRDefault="00887B23" w:rsidP="00A618F3">
      <w:pPr>
        <w:pStyle w:val="MLframe"/>
      </w:pPr>
      <w:r w:rsidRPr="00887B23">
        <w:t xml:space="preserve">      &lt;name&gt;Attr1&lt;/name&gt;</w:t>
      </w:r>
    </w:p>
    <w:p w:rsidR="00887B23" w:rsidRPr="00887B23" w:rsidRDefault="00887B23" w:rsidP="00A618F3">
      <w:pPr>
        <w:pStyle w:val="MLframe"/>
      </w:pPr>
      <w:r w:rsidRPr="00887B23">
        <w:t xml:space="preserve">      &lt;value&gt;value&lt;/value&gt;</w:t>
      </w:r>
    </w:p>
    <w:p w:rsidR="00887B23" w:rsidRPr="00887B23" w:rsidRDefault="00887B23" w:rsidP="00A618F3">
      <w:pPr>
        <w:pStyle w:val="MLframe"/>
      </w:pPr>
      <w:r w:rsidRPr="00887B23">
        <w:t xml:space="preserve">     &lt;/attribute&gt;</w:t>
      </w:r>
    </w:p>
    <w:p w:rsidR="00887B23" w:rsidRDefault="00887B23" w:rsidP="00A618F3">
      <w:pPr>
        <w:pStyle w:val="MLframe"/>
      </w:pPr>
      <w:r w:rsidRPr="00887B23">
        <w:t xml:space="preserve">    &lt;/attributes&gt;</w:t>
      </w:r>
    </w:p>
    <w:p w:rsidR="00887B23" w:rsidRDefault="00887B23" w:rsidP="008B4CFC">
      <w:pPr>
        <w:pStyle w:val="XMLheader"/>
      </w:pPr>
      <w:r>
        <w:t xml:space="preserve"> </w:t>
      </w:r>
      <w:r w:rsidR="008B4CFC">
        <w:t>JSON</w:t>
      </w:r>
    </w:p>
    <w:p w:rsidR="00887B23" w:rsidRPr="00887B23" w:rsidRDefault="00887B23" w:rsidP="00A618F3">
      <w:pPr>
        <w:pStyle w:val="JSON"/>
      </w:pPr>
      <w:r w:rsidRPr="00887B23">
        <w:t>"section": {</w:t>
      </w:r>
    </w:p>
    <w:p w:rsidR="00887B23" w:rsidRPr="00887B23" w:rsidRDefault="00887B23" w:rsidP="00A618F3">
      <w:pPr>
        <w:pStyle w:val="JSON"/>
      </w:pPr>
      <w:r w:rsidRPr="00887B23">
        <w:t xml:space="preserve">  "type": "Section"</w:t>
      </w:r>
      <w:r>
        <w:t>,</w:t>
      </w:r>
    </w:p>
    <w:p w:rsidR="00887B23" w:rsidRPr="00887B23" w:rsidRDefault="00887B23" w:rsidP="00A618F3">
      <w:pPr>
        <w:pStyle w:val="JSON"/>
      </w:pPr>
      <w:r>
        <w:t xml:space="preserve">  </w:t>
      </w:r>
      <w:r w:rsidRPr="00887B23">
        <w:t>"attributes": [{</w:t>
      </w:r>
    </w:p>
    <w:p w:rsidR="00887B23" w:rsidRPr="00887B23" w:rsidRDefault="00887B23" w:rsidP="00A618F3">
      <w:pPr>
        <w:pStyle w:val="JSON"/>
      </w:pPr>
      <w:r w:rsidRPr="00887B23">
        <w:t xml:space="preserve">   "name": "Attr1",</w:t>
      </w:r>
    </w:p>
    <w:p w:rsidR="00887B23" w:rsidRPr="00887B23" w:rsidRDefault="00887B23" w:rsidP="00A618F3">
      <w:pPr>
        <w:pStyle w:val="JSON"/>
      </w:pPr>
      <w:r w:rsidRPr="00887B23">
        <w:t xml:space="preserve">   "value": "value",</w:t>
      </w:r>
    </w:p>
    <w:p w:rsidR="00887B23" w:rsidRPr="00887B23" w:rsidRDefault="00887B23" w:rsidP="00A618F3">
      <w:pPr>
        <w:pStyle w:val="JSON"/>
      </w:pPr>
      <w:r w:rsidRPr="00887B23">
        <w:t xml:space="preserve">   "tags": [</w:t>
      </w:r>
    </w:p>
    <w:p w:rsidR="0072537A" w:rsidRPr="0072537A" w:rsidRDefault="00887B23" w:rsidP="00A618F3">
      <w:pPr>
        <w:pStyle w:val="JSON"/>
      </w:pPr>
      <w:r w:rsidRPr="00887B23">
        <w:lastRenderedPageBreak/>
        <w:t xml:space="preserve">    </w:t>
      </w:r>
      <w:r w:rsidR="0072537A">
        <w:t xml:space="preserve"> </w:t>
      </w:r>
      <w:r w:rsidRPr="00887B23">
        <w:t>{</w:t>
      </w:r>
    </w:p>
    <w:p w:rsidR="0072537A" w:rsidRPr="0072537A" w:rsidRDefault="0072537A" w:rsidP="00A618F3">
      <w:pPr>
        <w:pStyle w:val="JSON"/>
      </w:pPr>
      <w:r w:rsidRPr="0072537A">
        <w:t xml:space="preserve">      "classifier": "Color",</w:t>
      </w:r>
    </w:p>
    <w:p w:rsidR="0072537A" w:rsidRPr="0072537A" w:rsidRDefault="0072537A" w:rsidP="00A618F3">
      <w:pPr>
        <w:pStyle w:val="JSON"/>
      </w:pPr>
      <w:r w:rsidRPr="0072537A">
        <w:t xml:space="preserve">      "tag": "Red"</w:t>
      </w:r>
    </w:p>
    <w:p w:rsidR="0072537A" w:rsidRPr="0072537A" w:rsidRDefault="0072537A" w:rsidP="00A618F3">
      <w:pPr>
        <w:pStyle w:val="JSON"/>
      </w:pPr>
      <w:r w:rsidRPr="0072537A">
        <w:t xml:space="preserve">     },</w:t>
      </w:r>
    </w:p>
    <w:p w:rsidR="0072537A" w:rsidRPr="0072537A" w:rsidRDefault="0072537A" w:rsidP="00A618F3">
      <w:pPr>
        <w:pStyle w:val="JSON"/>
      </w:pPr>
      <w:r w:rsidRPr="0072537A">
        <w:t xml:space="preserve">     {</w:t>
      </w:r>
    </w:p>
    <w:p w:rsidR="0072537A" w:rsidRPr="0072537A" w:rsidRDefault="0072537A" w:rsidP="00A618F3">
      <w:pPr>
        <w:pStyle w:val="JSON"/>
      </w:pPr>
      <w:r w:rsidRPr="0072537A">
        <w:t xml:space="preserve">      "classifier": "Render",</w:t>
      </w:r>
    </w:p>
    <w:p w:rsidR="0072537A" w:rsidRPr="0072537A" w:rsidRDefault="0072537A" w:rsidP="00A618F3">
      <w:pPr>
        <w:pStyle w:val="JSON"/>
      </w:pPr>
      <w:r w:rsidRPr="0072537A">
        <w:t xml:space="preserve">      "tag": "Font",</w:t>
      </w:r>
    </w:p>
    <w:p w:rsidR="0072537A" w:rsidRPr="0072537A" w:rsidRDefault="0072537A" w:rsidP="00A618F3">
      <w:pPr>
        <w:pStyle w:val="JSON"/>
      </w:pPr>
      <w:r w:rsidRPr="0072537A">
        <w:t xml:space="preserve">      "value": "12"</w:t>
      </w:r>
    </w:p>
    <w:p w:rsidR="0072537A" w:rsidRDefault="0072537A" w:rsidP="00A618F3">
      <w:pPr>
        <w:pStyle w:val="JSON"/>
      </w:pPr>
      <w:r w:rsidRPr="0072537A">
        <w:t xml:space="preserve">     }</w:t>
      </w:r>
    </w:p>
    <w:p w:rsidR="00887B23" w:rsidRPr="00887B23" w:rsidRDefault="00887B23" w:rsidP="00A618F3">
      <w:pPr>
        <w:pStyle w:val="JSON"/>
      </w:pPr>
      <w:r w:rsidRPr="00887B23">
        <w:t xml:space="preserve">   ]</w:t>
      </w:r>
    </w:p>
    <w:p w:rsidR="00887B23" w:rsidRPr="00887B23" w:rsidRDefault="00887B23" w:rsidP="00A618F3">
      <w:pPr>
        <w:pStyle w:val="JSON"/>
      </w:pPr>
      <w:r>
        <w:t xml:space="preserve">  }]</w:t>
      </w:r>
    </w:p>
    <w:p w:rsidR="00887B23" w:rsidRDefault="00887B23" w:rsidP="00887B23">
      <w:pPr>
        <w:tabs>
          <w:tab w:val="left" w:pos="1560"/>
        </w:tabs>
        <w:spacing w:after="0" w:line="240" w:lineRule="auto"/>
        <w:rPr>
          <w:lang w:val="en-US"/>
        </w:rPr>
      </w:pPr>
    </w:p>
    <w:p w:rsidR="00887B23" w:rsidRDefault="008A390D" w:rsidP="000A67CD">
      <w:pPr>
        <w:pStyle w:val="Heading2"/>
        <w:rPr>
          <w:lang w:val="en-US"/>
        </w:rPr>
      </w:pPr>
      <w:bookmarkStart w:id="130" w:name="_Toc468442984"/>
      <w:r>
        <w:rPr>
          <w:lang w:val="en-US"/>
        </w:rPr>
        <w:t>References</w:t>
      </w:r>
      <w:bookmarkEnd w:id="130"/>
    </w:p>
    <w:p w:rsidR="008A390D" w:rsidRDefault="008A390D" w:rsidP="00887B23">
      <w:pPr>
        <w:tabs>
          <w:tab w:val="left" w:pos="1560"/>
        </w:tabs>
        <w:spacing w:after="0" w:line="240" w:lineRule="auto"/>
        <w:rPr>
          <w:lang w:val="en-US"/>
        </w:rPr>
      </w:pPr>
    </w:p>
    <w:p w:rsidR="008A390D" w:rsidRDefault="008A390D" w:rsidP="00887B23">
      <w:pPr>
        <w:tabs>
          <w:tab w:val="left" w:pos="1560"/>
        </w:tabs>
        <w:spacing w:after="0" w:line="240" w:lineRule="auto"/>
        <w:rPr>
          <w:lang w:val="en-US"/>
        </w:rPr>
      </w:pPr>
      <w:r>
        <w:rPr>
          <w:lang w:val="en-US"/>
        </w:rPr>
        <w:t xml:space="preserve">References can be used wherever attributes can be applied. </w:t>
      </w:r>
      <w:r w:rsidR="001E495F">
        <w:rPr>
          <w:lang w:val="en-US"/>
        </w:rPr>
        <w:t xml:space="preserve">The </w:t>
      </w:r>
      <w:r>
        <w:rPr>
          <w:lang w:val="en-US"/>
        </w:rPr>
        <w:t xml:space="preserve">value of </w:t>
      </w:r>
      <w:r w:rsidR="001E495F">
        <w:rPr>
          <w:lang w:val="en-US"/>
        </w:rPr>
        <w:t xml:space="preserve">a </w:t>
      </w:r>
      <w:r>
        <w:rPr>
          <w:lang w:val="en-US"/>
        </w:rPr>
        <w:t>reference should be</w:t>
      </w:r>
      <w:r w:rsidR="001E495F">
        <w:rPr>
          <w:lang w:val="en-US"/>
        </w:rPr>
        <w:t xml:space="preserve"> an</w:t>
      </w:r>
      <w:r>
        <w:rPr>
          <w:lang w:val="en-US"/>
        </w:rPr>
        <w:t xml:space="preserve"> accession (local, global or t</w:t>
      </w:r>
      <w:r w:rsidR="00C247F0">
        <w:rPr>
          <w:lang w:val="en-US"/>
        </w:rPr>
        <w:t>e</w:t>
      </w:r>
      <w:r>
        <w:rPr>
          <w:lang w:val="en-US"/>
        </w:rPr>
        <w:t xml:space="preserve">mporary) of some section. </w:t>
      </w:r>
      <w:r w:rsidR="00C247F0">
        <w:rPr>
          <w:lang w:val="en-US"/>
        </w:rPr>
        <w:t xml:space="preserve"> In the </w:t>
      </w:r>
      <w:r w:rsidR="00EB34D5">
        <w:rPr>
          <w:lang w:val="en-US"/>
        </w:rPr>
        <w:t>case</w:t>
      </w:r>
      <w:r w:rsidR="001E495F">
        <w:rPr>
          <w:lang w:val="en-US"/>
        </w:rPr>
        <w:t xml:space="preserve"> </w:t>
      </w:r>
      <w:r w:rsidR="00C247F0">
        <w:rPr>
          <w:lang w:val="en-US"/>
        </w:rPr>
        <w:t>of the submission</w:t>
      </w:r>
      <w:r w:rsidR="001E495F">
        <w:rPr>
          <w:lang w:val="en-US"/>
        </w:rPr>
        <w:t>,</w:t>
      </w:r>
      <w:r w:rsidR="00C247F0">
        <w:rPr>
          <w:lang w:val="en-US"/>
        </w:rPr>
        <w:t xml:space="preserve"> references should point to other submissions.</w:t>
      </w:r>
    </w:p>
    <w:p w:rsidR="00C247F0" w:rsidRDefault="00C247F0" w:rsidP="00887B23">
      <w:pPr>
        <w:tabs>
          <w:tab w:val="left" w:pos="1560"/>
        </w:tabs>
        <w:spacing w:after="0" w:line="240" w:lineRule="auto"/>
        <w:rPr>
          <w:lang w:val="en-US"/>
        </w:rPr>
      </w:pPr>
    </w:p>
    <w:tbl>
      <w:tblPr>
        <w:tblW w:w="38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380"/>
        <w:gridCol w:w="1236"/>
      </w:tblGrid>
      <w:tr w:rsidR="00C247F0" w:rsidRPr="00C247F0" w:rsidTr="00C247F0">
        <w:trPr>
          <w:trHeight w:val="300"/>
        </w:trPr>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Section</w:t>
            </w:r>
          </w:p>
        </w:tc>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S1</w:t>
            </w:r>
          </w:p>
        </w:tc>
        <w:tc>
          <w:tcPr>
            <w:tcW w:w="105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p>
        </w:tc>
      </w:tr>
      <w:tr w:rsidR="00C247F0" w:rsidRPr="00C247F0" w:rsidTr="00C247F0">
        <w:trPr>
          <w:trHeight w:val="300"/>
        </w:trPr>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Attr1</w:t>
            </w:r>
          </w:p>
        </w:tc>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value</w:t>
            </w:r>
          </w:p>
        </w:tc>
        <w:tc>
          <w:tcPr>
            <w:tcW w:w="105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p>
        </w:tc>
      </w:tr>
      <w:tr w:rsidR="00C247F0" w:rsidRPr="00C247F0" w:rsidTr="00C247F0">
        <w:trPr>
          <w:trHeight w:val="300"/>
        </w:trPr>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&lt;belongsTo&gt;</w:t>
            </w:r>
          </w:p>
        </w:tc>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S2</w:t>
            </w:r>
          </w:p>
        </w:tc>
        <w:tc>
          <w:tcPr>
            <w:tcW w:w="105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#Reference</w:t>
            </w:r>
          </w:p>
        </w:tc>
      </w:tr>
      <w:tr w:rsidR="00C247F0" w:rsidRPr="00C247F0" w:rsidTr="00C247F0">
        <w:trPr>
          <w:trHeight w:val="300"/>
        </w:trPr>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p>
        </w:tc>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p>
        </w:tc>
        <w:tc>
          <w:tcPr>
            <w:tcW w:w="105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p>
        </w:tc>
      </w:tr>
      <w:tr w:rsidR="00C247F0" w:rsidRPr="00C247F0" w:rsidTr="00C247F0">
        <w:trPr>
          <w:trHeight w:val="300"/>
        </w:trPr>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Section</w:t>
            </w:r>
          </w:p>
        </w:tc>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S2</w:t>
            </w:r>
          </w:p>
        </w:tc>
        <w:tc>
          <w:tcPr>
            <w:tcW w:w="105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p>
        </w:tc>
      </w:tr>
    </w:tbl>
    <w:p w:rsidR="00C247F0" w:rsidRDefault="008B4CFC" w:rsidP="008B4CFC">
      <w:pPr>
        <w:pStyle w:val="XMLheader"/>
      </w:pPr>
      <w:r>
        <w:t>XML</w:t>
      </w:r>
    </w:p>
    <w:p w:rsidR="00C247F0" w:rsidRPr="00C247F0" w:rsidRDefault="00C247F0" w:rsidP="00A618F3">
      <w:pPr>
        <w:pStyle w:val="MLframe"/>
      </w:pPr>
      <w:r w:rsidRPr="00C247F0">
        <w:t xml:space="preserve">   &lt;section type="Section" acc="S1" accGlobal="false"&gt;</w:t>
      </w:r>
    </w:p>
    <w:p w:rsidR="00C247F0" w:rsidRPr="00C247F0" w:rsidRDefault="00C247F0" w:rsidP="00A618F3">
      <w:pPr>
        <w:pStyle w:val="MLframe"/>
      </w:pPr>
    </w:p>
    <w:p w:rsidR="00C247F0" w:rsidRPr="00C247F0" w:rsidRDefault="00C247F0" w:rsidP="00A618F3">
      <w:pPr>
        <w:pStyle w:val="MLframe"/>
      </w:pPr>
      <w:r w:rsidRPr="00C247F0">
        <w:t xml:space="preserve">    &lt;attributes&gt;</w:t>
      </w:r>
    </w:p>
    <w:p w:rsidR="00C247F0" w:rsidRPr="00C247F0" w:rsidRDefault="00C247F0" w:rsidP="00A618F3">
      <w:pPr>
        <w:pStyle w:val="MLframe"/>
      </w:pPr>
      <w:r w:rsidRPr="00C247F0">
        <w:t xml:space="preserve">     &lt;attribute&gt;</w:t>
      </w:r>
    </w:p>
    <w:p w:rsidR="00C247F0" w:rsidRPr="00C247F0" w:rsidRDefault="00C247F0" w:rsidP="00A618F3">
      <w:pPr>
        <w:pStyle w:val="MLframe"/>
      </w:pPr>
      <w:r w:rsidRPr="00C247F0">
        <w:t xml:space="preserve">      &lt;name&gt;Attr1&lt;/name&gt;</w:t>
      </w:r>
    </w:p>
    <w:p w:rsidR="00C247F0" w:rsidRPr="00C247F0" w:rsidRDefault="00C247F0" w:rsidP="00A618F3">
      <w:pPr>
        <w:pStyle w:val="MLframe"/>
      </w:pPr>
      <w:r w:rsidRPr="00C247F0">
        <w:t xml:space="preserve">      &lt;value&gt;value&lt;/value&gt;</w:t>
      </w:r>
    </w:p>
    <w:p w:rsidR="00C247F0" w:rsidRPr="00C247F0" w:rsidRDefault="00C247F0" w:rsidP="00A618F3">
      <w:pPr>
        <w:pStyle w:val="MLframe"/>
      </w:pPr>
      <w:r w:rsidRPr="00C247F0">
        <w:t xml:space="preserve">     &lt;/attribute&gt;</w:t>
      </w:r>
    </w:p>
    <w:p w:rsidR="00C247F0" w:rsidRPr="00C247F0" w:rsidRDefault="00C247F0" w:rsidP="00A618F3">
      <w:pPr>
        <w:pStyle w:val="MLframe"/>
      </w:pPr>
      <w:r w:rsidRPr="00C247F0">
        <w:t xml:space="preserve">     &lt;attribute reference="true"&gt;</w:t>
      </w:r>
    </w:p>
    <w:p w:rsidR="00C247F0" w:rsidRPr="00C247F0" w:rsidRDefault="00C247F0" w:rsidP="00A618F3">
      <w:pPr>
        <w:pStyle w:val="MLframe"/>
      </w:pPr>
      <w:r w:rsidRPr="00C247F0">
        <w:t xml:space="preserve">      &lt;name&gt;belongsTo&lt;/name&gt;</w:t>
      </w:r>
    </w:p>
    <w:p w:rsidR="00C247F0" w:rsidRPr="00C247F0" w:rsidRDefault="00C247F0" w:rsidP="00A618F3">
      <w:pPr>
        <w:pStyle w:val="MLframe"/>
      </w:pPr>
      <w:r w:rsidRPr="00C247F0">
        <w:t xml:space="preserve">      &lt;value&gt;S2&lt;/value&gt;</w:t>
      </w:r>
    </w:p>
    <w:p w:rsidR="00C247F0" w:rsidRPr="00C247F0" w:rsidRDefault="00C247F0" w:rsidP="00A618F3">
      <w:pPr>
        <w:pStyle w:val="MLframe"/>
      </w:pPr>
      <w:r w:rsidRPr="00C247F0">
        <w:t xml:space="preserve">     &lt;/attribute&gt;</w:t>
      </w:r>
    </w:p>
    <w:p w:rsidR="00C247F0" w:rsidRPr="00C247F0" w:rsidRDefault="00C247F0" w:rsidP="00A618F3">
      <w:pPr>
        <w:pStyle w:val="MLframe"/>
      </w:pPr>
      <w:r w:rsidRPr="00C247F0">
        <w:t xml:space="preserve">    &lt;/attributes&gt;</w:t>
      </w:r>
    </w:p>
    <w:p w:rsidR="00C247F0" w:rsidRPr="00C247F0" w:rsidRDefault="00C247F0" w:rsidP="00A618F3">
      <w:pPr>
        <w:pStyle w:val="MLframe"/>
      </w:pPr>
      <w:r w:rsidRPr="00C247F0">
        <w:t xml:space="preserve">    &lt;subsections&gt;</w:t>
      </w:r>
    </w:p>
    <w:p w:rsidR="00C247F0" w:rsidRPr="00C247F0" w:rsidRDefault="00C247F0" w:rsidP="00A618F3">
      <w:pPr>
        <w:pStyle w:val="MLframe"/>
      </w:pPr>
      <w:r w:rsidRPr="00C247F0">
        <w:t xml:space="preserve">     &lt;section </w:t>
      </w:r>
      <w:r>
        <w:t xml:space="preserve"> </w:t>
      </w:r>
      <w:r w:rsidRPr="00C247F0">
        <w:t>type="Section" acc="S2" accGlobal="false"&gt;</w:t>
      </w:r>
    </w:p>
    <w:p w:rsidR="00C247F0" w:rsidRPr="00C247F0" w:rsidRDefault="00C247F0" w:rsidP="00A618F3">
      <w:pPr>
        <w:pStyle w:val="MLframe"/>
      </w:pPr>
      <w:r w:rsidRPr="00C247F0">
        <w:t xml:space="preserve">      &lt;attributes/&gt;</w:t>
      </w:r>
    </w:p>
    <w:p w:rsidR="00C247F0" w:rsidRPr="00C247F0" w:rsidRDefault="00C247F0" w:rsidP="00A618F3">
      <w:pPr>
        <w:pStyle w:val="MLframe"/>
      </w:pPr>
      <w:r w:rsidRPr="00C247F0">
        <w:t xml:space="preserve">     &lt;/section&gt;</w:t>
      </w:r>
    </w:p>
    <w:p w:rsidR="00C247F0" w:rsidRPr="00C247F0" w:rsidRDefault="00C247F0" w:rsidP="00A618F3">
      <w:pPr>
        <w:pStyle w:val="MLframe"/>
      </w:pPr>
      <w:r w:rsidRPr="00C247F0">
        <w:t xml:space="preserve">    &lt;/subsections&gt;</w:t>
      </w:r>
    </w:p>
    <w:p w:rsidR="00C247F0" w:rsidRPr="00C247F0" w:rsidRDefault="00C247F0" w:rsidP="00A618F3">
      <w:pPr>
        <w:pStyle w:val="MLframe"/>
      </w:pPr>
    </w:p>
    <w:p w:rsidR="00C247F0" w:rsidRDefault="00C247F0" w:rsidP="00A618F3">
      <w:pPr>
        <w:pStyle w:val="MLframe"/>
      </w:pPr>
      <w:r w:rsidRPr="00C247F0">
        <w:t xml:space="preserve">   &lt;/section&gt;</w:t>
      </w:r>
    </w:p>
    <w:p w:rsidR="00C247F0" w:rsidRDefault="008B4CFC" w:rsidP="008B4CFC">
      <w:pPr>
        <w:pStyle w:val="XMLheader"/>
      </w:pPr>
      <w:r>
        <w:t>JSON</w:t>
      </w:r>
    </w:p>
    <w:p w:rsidR="00C247F0" w:rsidRPr="00C247F0" w:rsidRDefault="00C247F0" w:rsidP="00A618F3">
      <w:pPr>
        <w:pStyle w:val="JSON"/>
      </w:pPr>
      <w:r w:rsidRPr="00C247F0">
        <w:t>{</w:t>
      </w:r>
    </w:p>
    <w:p w:rsidR="00C247F0" w:rsidRPr="00C247F0" w:rsidRDefault="00C247F0" w:rsidP="00A618F3">
      <w:pPr>
        <w:pStyle w:val="JSON"/>
      </w:pPr>
      <w:r w:rsidRPr="00C247F0">
        <w:t xml:space="preserve">  "type": "Section"</w:t>
      </w:r>
      <w:r>
        <w:t>,</w:t>
      </w:r>
    </w:p>
    <w:p w:rsidR="00C247F0" w:rsidRPr="00C247F0" w:rsidRDefault="00C247F0" w:rsidP="00A618F3">
      <w:pPr>
        <w:pStyle w:val="JSON"/>
      </w:pPr>
      <w:r w:rsidRPr="00C247F0">
        <w:t xml:space="preserve">  "accno": "S1",</w:t>
      </w:r>
    </w:p>
    <w:p w:rsidR="00C247F0" w:rsidRPr="00C247F0" w:rsidRDefault="00C247F0" w:rsidP="00A618F3">
      <w:pPr>
        <w:pStyle w:val="JSON"/>
      </w:pPr>
      <w:r w:rsidRPr="00C247F0">
        <w:t xml:space="preserve">  "attributes": [</w:t>
      </w:r>
    </w:p>
    <w:p w:rsidR="00C247F0" w:rsidRPr="00C247F0" w:rsidRDefault="00C247F0" w:rsidP="00A618F3">
      <w:pPr>
        <w:pStyle w:val="JSON"/>
      </w:pPr>
      <w:r w:rsidRPr="00C247F0">
        <w:t xml:space="preserve">   {</w:t>
      </w:r>
    </w:p>
    <w:p w:rsidR="00C247F0" w:rsidRPr="00C247F0" w:rsidRDefault="00C247F0" w:rsidP="00A618F3">
      <w:pPr>
        <w:pStyle w:val="JSON"/>
      </w:pPr>
      <w:r w:rsidRPr="00C247F0">
        <w:t xml:space="preserve">    "name": "Attr1",</w:t>
      </w:r>
    </w:p>
    <w:p w:rsidR="00C247F0" w:rsidRPr="00C247F0" w:rsidRDefault="00C247F0" w:rsidP="00A618F3">
      <w:pPr>
        <w:pStyle w:val="JSON"/>
      </w:pPr>
      <w:r w:rsidRPr="00C247F0">
        <w:lastRenderedPageBreak/>
        <w:t xml:space="preserve">    "value": "value"</w:t>
      </w:r>
    </w:p>
    <w:p w:rsidR="00C247F0" w:rsidRPr="00C247F0" w:rsidRDefault="00C247F0" w:rsidP="00A618F3">
      <w:pPr>
        <w:pStyle w:val="JSON"/>
      </w:pPr>
      <w:r w:rsidRPr="00C247F0">
        <w:t xml:space="preserve">   },</w:t>
      </w:r>
    </w:p>
    <w:p w:rsidR="00C247F0" w:rsidRPr="00C247F0" w:rsidRDefault="00C247F0" w:rsidP="00A618F3">
      <w:pPr>
        <w:pStyle w:val="JSON"/>
      </w:pPr>
      <w:r w:rsidRPr="00C247F0">
        <w:t xml:space="preserve">   {</w:t>
      </w:r>
    </w:p>
    <w:p w:rsidR="00C247F0" w:rsidRPr="00C247F0" w:rsidRDefault="00C247F0" w:rsidP="00A618F3">
      <w:pPr>
        <w:pStyle w:val="JSON"/>
      </w:pPr>
      <w:r w:rsidRPr="00C247F0">
        <w:t xml:space="preserve">    "name": "belongsTo",</w:t>
      </w:r>
    </w:p>
    <w:p w:rsidR="00C247F0" w:rsidRPr="00C247F0" w:rsidRDefault="00C247F0" w:rsidP="00A618F3">
      <w:pPr>
        <w:pStyle w:val="JSON"/>
      </w:pPr>
      <w:r w:rsidRPr="00C247F0">
        <w:t xml:space="preserve">    "isReference": true,</w:t>
      </w:r>
    </w:p>
    <w:p w:rsidR="00C247F0" w:rsidRPr="00C247F0" w:rsidRDefault="00C247F0" w:rsidP="00A618F3">
      <w:pPr>
        <w:pStyle w:val="JSON"/>
      </w:pPr>
      <w:r w:rsidRPr="00C247F0">
        <w:t xml:space="preserve">    "value": "S2"</w:t>
      </w:r>
    </w:p>
    <w:p w:rsidR="00C247F0" w:rsidRPr="00C247F0" w:rsidRDefault="00C247F0" w:rsidP="00A618F3">
      <w:pPr>
        <w:pStyle w:val="JSON"/>
      </w:pPr>
      <w:r w:rsidRPr="00C247F0">
        <w:t xml:space="preserve">   }</w:t>
      </w:r>
    </w:p>
    <w:p w:rsidR="00C247F0" w:rsidRPr="00C247F0" w:rsidRDefault="00C247F0" w:rsidP="00A618F3">
      <w:pPr>
        <w:pStyle w:val="JSON"/>
      </w:pPr>
      <w:r w:rsidRPr="00C247F0">
        <w:t xml:space="preserve">  ],</w:t>
      </w:r>
    </w:p>
    <w:p w:rsidR="00C247F0" w:rsidRPr="00C247F0" w:rsidRDefault="00C247F0" w:rsidP="00A618F3">
      <w:pPr>
        <w:pStyle w:val="JSON"/>
      </w:pPr>
      <w:r w:rsidRPr="00C247F0">
        <w:t xml:space="preserve">   "subsections": [{</w:t>
      </w:r>
    </w:p>
    <w:p w:rsidR="00C247F0" w:rsidRPr="00C247F0" w:rsidRDefault="00C247F0" w:rsidP="00A618F3">
      <w:pPr>
        <w:pStyle w:val="JSON"/>
      </w:pPr>
      <w:r w:rsidRPr="00C247F0">
        <w:t xml:space="preserve">   "accno": "S2",</w:t>
      </w:r>
    </w:p>
    <w:p w:rsidR="00C247F0" w:rsidRPr="00C247F0" w:rsidRDefault="00C247F0" w:rsidP="00A618F3">
      <w:pPr>
        <w:pStyle w:val="JSON"/>
      </w:pPr>
      <w:r w:rsidRPr="00C247F0">
        <w:t xml:space="preserve">   "type": "Section"</w:t>
      </w:r>
    </w:p>
    <w:p w:rsidR="00C247F0" w:rsidRPr="00C247F0" w:rsidRDefault="00C247F0" w:rsidP="00A618F3">
      <w:pPr>
        <w:pStyle w:val="JSON"/>
      </w:pPr>
      <w:r>
        <w:t xml:space="preserve">  }]</w:t>
      </w:r>
    </w:p>
    <w:p w:rsidR="00C247F0" w:rsidRDefault="00C247F0" w:rsidP="00A618F3">
      <w:pPr>
        <w:pStyle w:val="JSON"/>
      </w:pPr>
      <w:r>
        <w:t>}</w:t>
      </w:r>
    </w:p>
    <w:p w:rsidR="00C247F0" w:rsidRDefault="00C247F0" w:rsidP="00C247F0">
      <w:pPr>
        <w:tabs>
          <w:tab w:val="left" w:pos="1560"/>
        </w:tabs>
        <w:spacing w:after="0" w:line="240" w:lineRule="auto"/>
        <w:rPr>
          <w:noProof/>
          <w:lang w:val="en-US"/>
        </w:rPr>
      </w:pPr>
    </w:p>
    <w:p w:rsidR="00C247F0" w:rsidRDefault="00C247F0" w:rsidP="000A67CD">
      <w:pPr>
        <w:pStyle w:val="Heading2"/>
        <w:rPr>
          <w:noProof/>
          <w:lang w:val="en-US"/>
        </w:rPr>
      </w:pPr>
      <w:bookmarkStart w:id="131" w:name="_Toc468442985"/>
      <w:r>
        <w:rPr>
          <w:noProof/>
          <w:lang w:val="en-US"/>
        </w:rPr>
        <w:t>Name qualifiers</w:t>
      </w:r>
      <w:bookmarkEnd w:id="131"/>
    </w:p>
    <w:p w:rsidR="00C247F0" w:rsidRDefault="00C247F0" w:rsidP="00C247F0">
      <w:pPr>
        <w:tabs>
          <w:tab w:val="left" w:pos="1560"/>
        </w:tabs>
        <w:spacing w:after="0" w:line="240" w:lineRule="auto"/>
        <w:rPr>
          <w:noProof/>
          <w:lang w:val="en-US"/>
        </w:rPr>
      </w:pPr>
    </w:p>
    <w:p w:rsidR="00C247F0" w:rsidRDefault="00C247F0" w:rsidP="00C247F0">
      <w:pPr>
        <w:tabs>
          <w:tab w:val="left" w:pos="1560"/>
        </w:tabs>
        <w:spacing w:after="0" w:line="240" w:lineRule="auto"/>
        <w:rPr>
          <w:noProof/>
          <w:lang w:val="en-US"/>
        </w:rPr>
      </w:pPr>
      <w:r>
        <w:rPr>
          <w:noProof/>
          <w:lang w:val="en-US"/>
        </w:rPr>
        <w:t xml:space="preserve">Name qualifier is an attribute that annotates </w:t>
      </w:r>
      <w:r w:rsidR="001E495F">
        <w:rPr>
          <w:noProof/>
          <w:lang w:val="en-US"/>
        </w:rPr>
        <w:t xml:space="preserve">the </w:t>
      </w:r>
      <w:r>
        <w:rPr>
          <w:noProof/>
          <w:lang w:val="en-US"/>
        </w:rPr>
        <w:t xml:space="preserve">name of </w:t>
      </w:r>
      <w:r w:rsidR="001E495F">
        <w:rPr>
          <w:noProof/>
          <w:lang w:val="en-US"/>
        </w:rPr>
        <w:t>an</w:t>
      </w:r>
      <w:r>
        <w:rPr>
          <w:noProof/>
          <w:lang w:val="en-US"/>
        </w:rPr>
        <w:t>other attribute</w:t>
      </w:r>
      <w:r w:rsidR="004970CA">
        <w:rPr>
          <w:noProof/>
          <w:lang w:val="en-US"/>
        </w:rPr>
        <w:t xml:space="preserve"> or reference</w:t>
      </w:r>
      <w:r>
        <w:rPr>
          <w:noProof/>
          <w:lang w:val="en-US"/>
        </w:rPr>
        <w:t xml:space="preserve">. </w:t>
      </w:r>
      <w:r w:rsidR="004970CA">
        <w:rPr>
          <w:noProof/>
          <w:lang w:val="en-US"/>
        </w:rPr>
        <w:t>Unlimited number of name qualifiers can be used.</w:t>
      </w:r>
      <w:r w:rsidR="009A4D7E">
        <w:rPr>
          <w:noProof/>
          <w:lang w:val="en-US"/>
        </w:rPr>
        <w:t xml:space="preserve"> Name qualifiers can’t be used in sectio</w:t>
      </w:r>
      <w:r w:rsidR="00AE178E">
        <w:rPr>
          <w:noProof/>
          <w:lang w:val="en-US"/>
        </w:rPr>
        <w:t>n</w:t>
      </w:r>
      <w:r w:rsidR="009A4D7E">
        <w:rPr>
          <w:noProof/>
          <w:lang w:val="en-US"/>
        </w:rPr>
        <w:t>, file or link tables</w:t>
      </w:r>
      <w:r w:rsidR="00AE178E">
        <w:rPr>
          <w:noProof/>
          <w:lang w:val="en-US"/>
        </w:rPr>
        <w:t>.</w:t>
      </w:r>
    </w:p>
    <w:p w:rsidR="004970CA" w:rsidRDefault="004970CA" w:rsidP="00C247F0">
      <w:pPr>
        <w:tabs>
          <w:tab w:val="left" w:pos="1560"/>
        </w:tabs>
        <w:spacing w:after="0" w:line="240" w:lineRule="auto"/>
        <w:rPr>
          <w:noProof/>
          <w:lang w:val="en-US"/>
        </w:rPr>
      </w:pPr>
    </w:p>
    <w:tbl>
      <w:tblPr>
        <w:tblW w:w="596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424"/>
        <w:gridCol w:w="3165"/>
      </w:tblGrid>
      <w:tr w:rsidR="00AE178E" w:rsidRPr="00AE178E" w:rsidTr="008B4CF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Section</w:t>
            </w:r>
          </w:p>
        </w:tc>
        <w:tc>
          <w:tcPr>
            <w:tcW w:w="1424"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S1</w:t>
            </w:r>
          </w:p>
        </w:tc>
        <w:tc>
          <w:tcPr>
            <w:tcW w:w="3165"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r w:rsidR="00AE178E" w:rsidRPr="00AE178E" w:rsidTr="008B4CF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Species</w:t>
            </w:r>
          </w:p>
        </w:tc>
        <w:tc>
          <w:tcPr>
            <w:tcW w:w="1424"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Human</w:t>
            </w:r>
          </w:p>
        </w:tc>
        <w:tc>
          <w:tcPr>
            <w:tcW w:w="3165"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r w:rsidR="00AE178E" w:rsidRPr="00AE178E" w:rsidTr="008B4CF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(Term)</w:t>
            </w:r>
          </w:p>
        </w:tc>
        <w:tc>
          <w:tcPr>
            <w:tcW w:w="1424"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ONTO_12345</w:t>
            </w:r>
          </w:p>
        </w:tc>
        <w:tc>
          <w:tcPr>
            <w:tcW w:w="3165" w:type="dxa"/>
            <w:shd w:val="clear" w:color="auto" w:fill="auto"/>
            <w:noWrap/>
            <w:vAlign w:val="bottom"/>
            <w:hideMark/>
          </w:tcPr>
          <w:p w:rsidR="00AE178E" w:rsidRPr="008B4CFC" w:rsidRDefault="00AE178E" w:rsidP="00AE178E">
            <w:pPr>
              <w:spacing w:after="0" w:line="240" w:lineRule="auto"/>
              <w:rPr>
                <w:rFonts w:ascii="Calibri" w:eastAsia="Times New Roman" w:hAnsi="Calibri" w:cs="Times New Roman"/>
                <w:noProof/>
                <w:color w:val="000000"/>
                <w:lang w:val="en-US" w:eastAsia="ru-RU"/>
              </w:rPr>
            </w:pPr>
            <w:r w:rsidRPr="00AE178E">
              <w:rPr>
                <w:rFonts w:ascii="Calibri" w:eastAsia="Times New Roman" w:hAnsi="Calibri" w:cs="Times New Roman"/>
                <w:noProof/>
                <w:color w:val="000000"/>
                <w:lang w:eastAsia="ru-RU"/>
              </w:rPr>
              <w:t>#Name qualifier</w:t>
            </w:r>
            <w:r w:rsidR="008B4CFC">
              <w:rPr>
                <w:rFonts w:ascii="Calibri" w:eastAsia="Times New Roman" w:hAnsi="Calibri" w:cs="Times New Roman"/>
                <w:noProof/>
                <w:color w:val="000000"/>
                <w:lang w:val="en-US" w:eastAsia="ru-RU"/>
              </w:rPr>
              <w:t xml:space="preserve"> for ‘Species’</w:t>
            </w:r>
          </w:p>
        </w:tc>
      </w:tr>
      <w:tr w:rsidR="00AE178E" w:rsidRPr="00AE178E" w:rsidTr="008B4CF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(Term)</w:t>
            </w:r>
          </w:p>
        </w:tc>
        <w:tc>
          <w:tcPr>
            <w:tcW w:w="1424"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VOC_12345</w:t>
            </w:r>
          </w:p>
        </w:tc>
        <w:tc>
          <w:tcPr>
            <w:tcW w:w="3165"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bl>
    <w:p w:rsidR="004970CA" w:rsidRDefault="008B4CFC" w:rsidP="008B4CFC">
      <w:pPr>
        <w:pStyle w:val="XMLheader"/>
      </w:pPr>
      <w:r>
        <w:t>XML</w:t>
      </w:r>
    </w:p>
    <w:p w:rsidR="00AE178E" w:rsidRPr="00AE178E" w:rsidRDefault="00AE178E" w:rsidP="00A618F3">
      <w:pPr>
        <w:pStyle w:val="MLframe"/>
      </w:pPr>
      <w:r w:rsidRPr="00AE178E">
        <w:t xml:space="preserve">    &lt;attributes&gt;</w:t>
      </w:r>
    </w:p>
    <w:p w:rsidR="00AE178E" w:rsidRPr="00AE178E" w:rsidRDefault="00AE178E" w:rsidP="00A618F3">
      <w:pPr>
        <w:pStyle w:val="MLframe"/>
      </w:pPr>
      <w:r w:rsidRPr="00AE178E">
        <w:t xml:space="preserve">     &lt;attribute&gt;</w:t>
      </w:r>
    </w:p>
    <w:p w:rsidR="00AE178E" w:rsidRPr="00AE178E" w:rsidRDefault="00AE178E" w:rsidP="00A618F3">
      <w:pPr>
        <w:pStyle w:val="MLframe"/>
      </w:pPr>
      <w:r w:rsidRPr="00AE178E">
        <w:t xml:space="preserve">      &lt;name&gt;Species&lt;/name&gt;</w:t>
      </w:r>
    </w:p>
    <w:p w:rsidR="00AE178E" w:rsidRPr="00AE178E" w:rsidRDefault="00AE178E" w:rsidP="00A618F3">
      <w:pPr>
        <w:pStyle w:val="MLframe"/>
      </w:pPr>
      <w:r w:rsidRPr="00AE178E">
        <w:t xml:space="preserve">      &lt;nmqual&gt;</w:t>
      </w:r>
    </w:p>
    <w:p w:rsidR="00AE178E" w:rsidRPr="00AE178E" w:rsidRDefault="00AE178E" w:rsidP="00A618F3">
      <w:pPr>
        <w:pStyle w:val="MLframe"/>
      </w:pPr>
      <w:r w:rsidRPr="00AE178E">
        <w:t xml:space="preserve">       &lt;name&gt;Term&lt;/name&gt;</w:t>
      </w:r>
    </w:p>
    <w:p w:rsidR="00AE178E" w:rsidRPr="00AE178E" w:rsidRDefault="00AE178E" w:rsidP="00A618F3">
      <w:pPr>
        <w:pStyle w:val="MLframe"/>
      </w:pPr>
      <w:r w:rsidRPr="00AE178E">
        <w:t xml:space="preserve">       &lt;value&gt;ONTO_12345&lt;/value&gt;</w:t>
      </w:r>
    </w:p>
    <w:p w:rsidR="00AE178E" w:rsidRPr="00AE178E" w:rsidRDefault="00AE178E" w:rsidP="00A618F3">
      <w:pPr>
        <w:pStyle w:val="MLframe"/>
      </w:pPr>
      <w:r w:rsidRPr="00AE178E">
        <w:t xml:space="preserve">      &lt;/nmqual&gt;</w:t>
      </w:r>
    </w:p>
    <w:p w:rsidR="00AE178E" w:rsidRPr="00AE178E" w:rsidRDefault="00AE178E" w:rsidP="00A618F3">
      <w:pPr>
        <w:pStyle w:val="MLframe"/>
      </w:pPr>
      <w:r w:rsidRPr="00AE178E">
        <w:t xml:space="preserve">      &lt;nmqual&gt;</w:t>
      </w:r>
    </w:p>
    <w:p w:rsidR="00AE178E" w:rsidRPr="00AE178E" w:rsidRDefault="00AE178E" w:rsidP="00A618F3">
      <w:pPr>
        <w:pStyle w:val="MLframe"/>
      </w:pPr>
      <w:r w:rsidRPr="00AE178E">
        <w:t xml:space="preserve">       &lt;name&gt;Term&lt;/name&gt;</w:t>
      </w:r>
    </w:p>
    <w:p w:rsidR="00AE178E" w:rsidRPr="00AE178E" w:rsidRDefault="00AE178E" w:rsidP="00A618F3">
      <w:pPr>
        <w:pStyle w:val="MLframe"/>
      </w:pPr>
      <w:r w:rsidRPr="00AE178E">
        <w:t xml:space="preserve">       &lt;value&gt;VOC_12345&lt;/value&gt;</w:t>
      </w:r>
    </w:p>
    <w:p w:rsidR="00AE178E" w:rsidRPr="00AE178E" w:rsidRDefault="00AE178E" w:rsidP="00A618F3">
      <w:pPr>
        <w:pStyle w:val="MLframe"/>
      </w:pPr>
      <w:r w:rsidRPr="00AE178E">
        <w:t xml:space="preserve">      &lt;/nmqual&gt;</w:t>
      </w:r>
    </w:p>
    <w:p w:rsidR="00AE178E" w:rsidRPr="00AE178E" w:rsidRDefault="00AE178E" w:rsidP="00A618F3">
      <w:pPr>
        <w:pStyle w:val="MLframe"/>
      </w:pPr>
      <w:r w:rsidRPr="00AE178E">
        <w:t xml:space="preserve">      &lt;value&gt;Human&lt;/value&gt;</w:t>
      </w:r>
    </w:p>
    <w:p w:rsidR="00AE178E" w:rsidRPr="00AE178E" w:rsidRDefault="00AE178E" w:rsidP="00A618F3">
      <w:pPr>
        <w:pStyle w:val="MLframe"/>
      </w:pPr>
      <w:r w:rsidRPr="00AE178E">
        <w:t xml:space="preserve">     &lt;/attribute&gt;</w:t>
      </w:r>
    </w:p>
    <w:p w:rsidR="004970CA" w:rsidRDefault="00AE178E" w:rsidP="00A618F3">
      <w:pPr>
        <w:pStyle w:val="MLframe"/>
      </w:pPr>
      <w:r w:rsidRPr="00AE178E">
        <w:t xml:space="preserve">    &lt;/attributes&gt;</w:t>
      </w:r>
    </w:p>
    <w:p w:rsidR="004970CA" w:rsidRDefault="008B4CFC" w:rsidP="008B4CFC">
      <w:pPr>
        <w:pStyle w:val="XMLheader"/>
      </w:pPr>
      <w:r>
        <w:t>JSON</w:t>
      </w:r>
    </w:p>
    <w:p w:rsidR="00AE178E" w:rsidRPr="00AE178E" w:rsidRDefault="00AE178E" w:rsidP="00A618F3">
      <w:pPr>
        <w:pStyle w:val="JSON"/>
      </w:pPr>
      <w:r w:rsidRPr="00AE178E">
        <w:t xml:space="preserve">   {</w:t>
      </w:r>
    </w:p>
    <w:p w:rsidR="00AE178E" w:rsidRPr="00AE178E" w:rsidRDefault="00AE178E" w:rsidP="00A618F3">
      <w:pPr>
        <w:pStyle w:val="JSON"/>
      </w:pPr>
      <w:r w:rsidRPr="00AE178E">
        <w:t xml:space="preserve">    "type": "Section"</w:t>
      </w:r>
      <w:r>
        <w:t>,</w:t>
      </w:r>
    </w:p>
    <w:p w:rsidR="00AE178E" w:rsidRPr="00AE178E" w:rsidRDefault="00AE178E" w:rsidP="00A618F3">
      <w:pPr>
        <w:pStyle w:val="JSON"/>
      </w:pPr>
      <w:r w:rsidRPr="00AE178E">
        <w:t xml:space="preserve">    "accno": "S</w:t>
      </w:r>
      <w:r w:rsidR="008B4CFC">
        <w:t>1</w:t>
      </w:r>
      <w:r w:rsidRPr="00AE178E">
        <w:t>",</w:t>
      </w:r>
    </w:p>
    <w:p w:rsidR="00AE178E" w:rsidRPr="00AE178E" w:rsidRDefault="00AE178E" w:rsidP="00A618F3">
      <w:pPr>
        <w:pStyle w:val="JSON"/>
      </w:pPr>
      <w:r w:rsidRPr="00AE178E">
        <w:t xml:space="preserve">    "attributes": [{</w:t>
      </w:r>
    </w:p>
    <w:p w:rsidR="00AE178E" w:rsidRPr="00AE178E" w:rsidRDefault="00AE178E" w:rsidP="00A618F3">
      <w:pPr>
        <w:pStyle w:val="JSON"/>
      </w:pPr>
      <w:r w:rsidRPr="00AE178E">
        <w:t xml:space="preserve">     "name": "Species",</w:t>
      </w:r>
    </w:p>
    <w:p w:rsidR="00AE178E" w:rsidRPr="00AE178E" w:rsidRDefault="00AE178E" w:rsidP="00A618F3">
      <w:pPr>
        <w:pStyle w:val="JSON"/>
      </w:pPr>
      <w:r w:rsidRPr="00AE178E">
        <w:t xml:space="preserve">     "valqual": [</w:t>
      </w:r>
    </w:p>
    <w:p w:rsidR="00AE178E" w:rsidRPr="00AE178E" w:rsidRDefault="00AE178E" w:rsidP="00A618F3">
      <w:pPr>
        <w:pStyle w:val="JSON"/>
      </w:pPr>
      <w:r w:rsidRPr="00AE178E">
        <w:t xml:space="preserve">      {</w:t>
      </w:r>
    </w:p>
    <w:p w:rsidR="00AE178E" w:rsidRPr="00AE178E" w:rsidRDefault="00AE178E" w:rsidP="00A618F3">
      <w:pPr>
        <w:pStyle w:val="JSON"/>
      </w:pPr>
      <w:r w:rsidRPr="00AE178E">
        <w:t xml:space="preserve">       "name": "Term",</w:t>
      </w:r>
    </w:p>
    <w:p w:rsidR="00AE178E" w:rsidRPr="00AE178E" w:rsidRDefault="00AE178E" w:rsidP="00A618F3">
      <w:pPr>
        <w:pStyle w:val="JSON"/>
      </w:pPr>
      <w:r w:rsidRPr="00AE178E">
        <w:t xml:space="preserve">       "value": "ONTO_12345"</w:t>
      </w:r>
    </w:p>
    <w:p w:rsidR="00AE178E" w:rsidRPr="00AE178E" w:rsidRDefault="00AE178E" w:rsidP="00A618F3">
      <w:pPr>
        <w:pStyle w:val="JSON"/>
      </w:pPr>
      <w:r w:rsidRPr="00AE178E">
        <w:t xml:space="preserve">      },</w:t>
      </w:r>
    </w:p>
    <w:p w:rsidR="00AE178E" w:rsidRPr="00AE178E" w:rsidRDefault="00AE178E" w:rsidP="00A618F3">
      <w:pPr>
        <w:pStyle w:val="JSON"/>
      </w:pPr>
      <w:r w:rsidRPr="00AE178E">
        <w:t xml:space="preserve">      {</w:t>
      </w:r>
    </w:p>
    <w:p w:rsidR="00AE178E" w:rsidRPr="00AE178E" w:rsidRDefault="00AE178E" w:rsidP="00A618F3">
      <w:pPr>
        <w:pStyle w:val="JSON"/>
      </w:pPr>
      <w:r w:rsidRPr="00AE178E">
        <w:lastRenderedPageBreak/>
        <w:t xml:space="preserve">       "name": "Term",</w:t>
      </w:r>
    </w:p>
    <w:p w:rsidR="00AE178E" w:rsidRPr="00AE178E" w:rsidRDefault="00AE178E" w:rsidP="00A618F3">
      <w:pPr>
        <w:pStyle w:val="JSON"/>
      </w:pPr>
      <w:r w:rsidRPr="00AE178E">
        <w:t xml:space="preserve">       "value": "VOC_123"</w:t>
      </w:r>
    </w:p>
    <w:p w:rsidR="00AE178E" w:rsidRPr="00AE178E" w:rsidRDefault="00AE178E" w:rsidP="00A618F3">
      <w:pPr>
        <w:pStyle w:val="JSON"/>
      </w:pPr>
      <w:r w:rsidRPr="00AE178E">
        <w:t xml:space="preserve">      }</w:t>
      </w:r>
    </w:p>
    <w:p w:rsidR="00AE178E" w:rsidRPr="00AE178E" w:rsidRDefault="00AE178E" w:rsidP="00A618F3">
      <w:pPr>
        <w:pStyle w:val="JSON"/>
      </w:pPr>
      <w:r w:rsidRPr="00AE178E">
        <w:t xml:space="preserve">     ],</w:t>
      </w:r>
    </w:p>
    <w:p w:rsidR="00AE178E" w:rsidRPr="00AE178E" w:rsidRDefault="00AE178E" w:rsidP="00A618F3">
      <w:pPr>
        <w:pStyle w:val="JSON"/>
      </w:pPr>
      <w:r w:rsidRPr="00AE178E">
        <w:t xml:space="preserve">     "value": "Mouse"</w:t>
      </w:r>
    </w:p>
    <w:p w:rsidR="00AE178E" w:rsidRPr="00AE178E" w:rsidRDefault="00AE178E" w:rsidP="00A618F3">
      <w:pPr>
        <w:pStyle w:val="JSON"/>
      </w:pPr>
      <w:r>
        <w:t xml:space="preserve">    }]</w:t>
      </w:r>
    </w:p>
    <w:p w:rsidR="004970CA" w:rsidRDefault="00AE178E" w:rsidP="00A618F3">
      <w:pPr>
        <w:pStyle w:val="JSON"/>
      </w:pPr>
      <w:r>
        <w:t xml:space="preserve">   }</w:t>
      </w:r>
    </w:p>
    <w:p w:rsidR="00AE178E" w:rsidRDefault="00AE178E" w:rsidP="00C247F0">
      <w:pPr>
        <w:tabs>
          <w:tab w:val="left" w:pos="1560"/>
        </w:tabs>
        <w:spacing w:after="0" w:line="240" w:lineRule="auto"/>
        <w:rPr>
          <w:noProof/>
          <w:lang w:val="en-US"/>
        </w:rPr>
      </w:pPr>
    </w:p>
    <w:p w:rsidR="00AE178E" w:rsidRDefault="00AE178E" w:rsidP="000A67CD">
      <w:pPr>
        <w:pStyle w:val="Heading2"/>
        <w:rPr>
          <w:noProof/>
          <w:lang w:val="en-US"/>
        </w:rPr>
      </w:pPr>
      <w:bookmarkStart w:id="132" w:name="_Toc468442986"/>
      <w:r>
        <w:rPr>
          <w:noProof/>
          <w:lang w:val="en-US"/>
        </w:rPr>
        <w:t>Value qualifiers</w:t>
      </w:r>
      <w:bookmarkEnd w:id="132"/>
    </w:p>
    <w:p w:rsidR="00AE178E" w:rsidRDefault="00AE178E" w:rsidP="00C247F0">
      <w:pPr>
        <w:tabs>
          <w:tab w:val="left" w:pos="1560"/>
        </w:tabs>
        <w:spacing w:after="0" w:line="240" w:lineRule="auto"/>
        <w:rPr>
          <w:noProof/>
          <w:lang w:val="en-US"/>
        </w:rPr>
      </w:pPr>
      <w:r>
        <w:rPr>
          <w:noProof/>
          <w:lang w:val="en-US"/>
        </w:rPr>
        <w:t>Like a name qualifier</w:t>
      </w:r>
      <w:r w:rsidR="001E495F">
        <w:rPr>
          <w:noProof/>
          <w:lang w:val="en-US"/>
        </w:rPr>
        <w:t>,</w:t>
      </w:r>
      <w:r>
        <w:rPr>
          <w:noProof/>
          <w:lang w:val="en-US"/>
        </w:rPr>
        <w:t xml:space="preserve"> a value qualifier is attached to an attribute </w:t>
      </w:r>
      <w:r w:rsidR="00EE1D74">
        <w:rPr>
          <w:noProof/>
          <w:lang w:val="en-US"/>
        </w:rPr>
        <w:t xml:space="preserve">but </w:t>
      </w:r>
      <w:r>
        <w:rPr>
          <w:noProof/>
          <w:lang w:val="en-US"/>
        </w:rPr>
        <w:t>annotate</w:t>
      </w:r>
      <w:r w:rsidR="001E495F">
        <w:rPr>
          <w:noProof/>
          <w:lang w:val="en-US"/>
        </w:rPr>
        <w:t>s</w:t>
      </w:r>
      <w:r>
        <w:rPr>
          <w:noProof/>
          <w:lang w:val="en-US"/>
        </w:rPr>
        <w:t xml:space="preserve"> its value. Value qualifiers can be use</w:t>
      </w:r>
      <w:r w:rsidR="00B07E32">
        <w:rPr>
          <w:noProof/>
          <w:lang w:val="en-US"/>
        </w:rPr>
        <w:t>d</w:t>
      </w:r>
      <w:r>
        <w:rPr>
          <w:noProof/>
          <w:lang w:val="en-US"/>
        </w:rPr>
        <w:t xml:space="preserve"> </w:t>
      </w:r>
      <w:r w:rsidR="00B07E32">
        <w:rPr>
          <w:noProof/>
          <w:lang w:val="en-US"/>
        </w:rPr>
        <w:t>in both</w:t>
      </w:r>
      <w:r>
        <w:rPr>
          <w:noProof/>
          <w:lang w:val="en-US"/>
        </w:rPr>
        <w:t xml:space="preserve"> vertical and table blocks.</w:t>
      </w:r>
    </w:p>
    <w:p w:rsidR="00AE178E" w:rsidRDefault="00AE178E" w:rsidP="00C247F0">
      <w:pPr>
        <w:tabs>
          <w:tab w:val="left" w:pos="1560"/>
        </w:tabs>
        <w:spacing w:after="0" w:line="240" w:lineRule="auto"/>
        <w:rPr>
          <w:noProof/>
          <w:lang w:val="en-US"/>
        </w:rPr>
      </w:pPr>
    </w:p>
    <w:tbl>
      <w:tblPr>
        <w:tblW w:w="545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380"/>
        <w:gridCol w:w="1650"/>
        <w:gridCol w:w="1048"/>
      </w:tblGrid>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Section</w:t>
            </w:r>
          </w:p>
        </w:tc>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S1</w:t>
            </w: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Weight</w:t>
            </w:r>
          </w:p>
        </w:tc>
        <w:tc>
          <w:tcPr>
            <w:tcW w:w="1380" w:type="dxa"/>
            <w:shd w:val="clear" w:color="auto" w:fill="auto"/>
            <w:noWrap/>
            <w:vAlign w:val="bottom"/>
            <w:hideMark/>
          </w:tcPr>
          <w:p w:rsidR="00AE178E" w:rsidRPr="00AE178E" w:rsidRDefault="00AE178E" w:rsidP="00AE178E">
            <w:pPr>
              <w:spacing w:after="0" w:line="240" w:lineRule="auto"/>
              <w:jc w:val="right"/>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15</w:t>
            </w: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(Term)</w:t>
            </w:r>
          </w:p>
        </w:tc>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VOC_3456</w:t>
            </w: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r w:rsidR="00C450AC" w:rsidRPr="00AE178E" w:rsidTr="00C450AC">
        <w:trPr>
          <w:trHeight w:val="300"/>
        </w:trPr>
        <w:tc>
          <w:tcPr>
            <w:tcW w:w="1380" w:type="dxa"/>
            <w:shd w:val="clear" w:color="auto" w:fill="auto"/>
            <w:noWrap/>
            <w:vAlign w:val="bottom"/>
            <w:hideMark/>
          </w:tcPr>
          <w:p w:rsidR="00C450AC" w:rsidRPr="00AE178E" w:rsidRDefault="00C450AC"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[Unit]</w:t>
            </w:r>
          </w:p>
        </w:tc>
        <w:tc>
          <w:tcPr>
            <w:tcW w:w="1380" w:type="dxa"/>
            <w:shd w:val="clear" w:color="auto" w:fill="auto"/>
            <w:noWrap/>
            <w:vAlign w:val="bottom"/>
            <w:hideMark/>
          </w:tcPr>
          <w:p w:rsidR="00C450AC" w:rsidRPr="00AE178E" w:rsidRDefault="00C450AC"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kg</w:t>
            </w:r>
          </w:p>
        </w:tc>
        <w:tc>
          <w:tcPr>
            <w:tcW w:w="1650" w:type="dxa"/>
            <w:shd w:val="clear" w:color="auto" w:fill="auto"/>
            <w:noWrap/>
            <w:vAlign w:val="bottom"/>
            <w:hideMark/>
          </w:tcPr>
          <w:p w:rsidR="00C450AC" w:rsidRPr="00AE178E" w:rsidRDefault="00C450AC"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#value qualifier</w:t>
            </w:r>
          </w:p>
        </w:tc>
        <w:tc>
          <w:tcPr>
            <w:tcW w:w="1048" w:type="dxa"/>
            <w:shd w:val="clear" w:color="auto" w:fill="auto"/>
            <w:vAlign w:val="bottom"/>
          </w:tcPr>
          <w:p w:rsidR="00C450AC" w:rsidRPr="00AE178E" w:rsidRDefault="00C450AC" w:rsidP="00AE178E">
            <w:pPr>
              <w:spacing w:after="0" w:line="240" w:lineRule="auto"/>
              <w:rPr>
                <w:rFonts w:ascii="Calibri" w:eastAsia="Times New Roman" w:hAnsi="Calibri" w:cs="Times New Roman"/>
                <w:noProof/>
                <w:color w:val="000000"/>
                <w:lang w:eastAsia="ru-RU"/>
              </w:rPr>
            </w:pPr>
          </w:p>
        </w:tc>
      </w:tr>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Section[]</w:t>
            </w:r>
          </w:p>
        </w:tc>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Species</w:t>
            </w: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[Term]</w:t>
            </w: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[Term]</w:t>
            </w:r>
          </w:p>
        </w:tc>
      </w:tr>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S2</w:t>
            </w:r>
          </w:p>
        </w:tc>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Mouse</w:t>
            </w: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ONTO_12345</w:t>
            </w: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VOC_123</w:t>
            </w:r>
          </w:p>
        </w:tc>
      </w:tr>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S3</w:t>
            </w:r>
          </w:p>
        </w:tc>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Fly</w:t>
            </w: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ONTO_12345</w:t>
            </w: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VOC_123</w:t>
            </w:r>
          </w:p>
        </w:tc>
      </w:tr>
    </w:tbl>
    <w:p w:rsidR="00AE178E" w:rsidRDefault="008B4CFC" w:rsidP="008B4CFC">
      <w:pPr>
        <w:pStyle w:val="XMLheader"/>
      </w:pPr>
      <w:r>
        <w:t>XML</w:t>
      </w:r>
    </w:p>
    <w:p w:rsidR="00C450AC" w:rsidRPr="00C450AC" w:rsidRDefault="00C450AC" w:rsidP="00A618F3">
      <w:pPr>
        <w:pStyle w:val="MLframe"/>
      </w:pPr>
      <w:r w:rsidRPr="00C450AC">
        <w:t xml:space="preserve">   &lt;section type="Section" acc="S1" accGlobal="false"&gt;</w:t>
      </w:r>
    </w:p>
    <w:p w:rsidR="00C450AC" w:rsidRPr="00C450AC" w:rsidRDefault="00C450AC" w:rsidP="00A618F3">
      <w:pPr>
        <w:pStyle w:val="MLframe"/>
      </w:pPr>
    </w:p>
    <w:p w:rsidR="00C450AC" w:rsidRPr="00C450AC" w:rsidRDefault="00C450AC" w:rsidP="00A618F3">
      <w:pPr>
        <w:pStyle w:val="MLframe"/>
      </w:pPr>
      <w:r w:rsidRPr="00C450AC">
        <w:t xml:space="preserve">    &lt;attributes&gt;</w:t>
      </w:r>
    </w:p>
    <w:p w:rsidR="00C450AC" w:rsidRPr="00C450AC" w:rsidRDefault="00C450AC" w:rsidP="00A618F3">
      <w:pPr>
        <w:pStyle w:val="MLframe"/>
      </w:pPr>
      <w:r w:rsidRPr="00C450AC">
        <w:t xml:space="preserve">     &lt;attribute&gt;</w:t>
      </w:r>
    </w:p>
    <w:p w:rsidR="00C450AC" w:rsidRPr="00C450AC" w:rsidRDefault="00C450AC" w:rsidP="00A618F3">
      <w:pPr>
        <w:pStyle w:val="MLframe"/>
      </w:pPr>
      <w:r w:rsidRPr="00C450AC">
        <w:t xml:space="preserve">      &lt;name&gt;Weight&lt;/name&gt;</w:t>
      </w:r>
    </w:p>
    <w:p w:rsidR="00C450AC" w:rsidRPr="00C450AC" w:rsidRDefault="00C450AC" w:rsidP="00A618F3">
      <w:pPr>
        <w:pStyle w:val="MLframe"/>
      </w:pPr>
      <w:r w:rsidRPr="00C450AC">
        <w:t xml:space="preserve">      &lt;nmqual&gt;</w:t>
      </w:r>
    </w:p>
    <w:p w:rsidR="00C450AC" w:rsidRPr="00C450AC" w:rsidRDefault="00C450AC" w:rsidP="00A618F3">
      <w:pPr>
        <w:pStyle w:val="MLframe"/>
      </w:pPr>
      <w:r w:rsidRPr="00C450AC">
        <w:t xml:space="preserve">       &lt;name&gt;Term&lt;/name&gt;</w:t>
      </w:r>
    </w:p>
    <w:p w:rsidR="00C450AC" w:rsidRPr="00C450AC" w:rsidRDefault="00C450AC" w:rsidP="00A618F3">
      <w:pPr>
        <w:pStyle w:val="MLframe"/>
      </w:pPr>
      <w:r w:rsidRPr="00C450AC">
        <w:t xml:space="preserve">       &lt;value&gt;VOC_3456&lt;/value&gt;</w:t>
      </w:r>
    </w:p>
    <w:p w:rsidR="00C450AC" w:rsidRPr="00C450AC" w:rsidRDefault="00C450AC" w:rsidP="00A618F3">
      <w:pPr>
        <w:pStyle w:val="MLframe"/>
      </w:pPr>
      <w:r w:rsidRPr="00C450AC">
        <w:t xml:space="preserve">      &lt;/nmqual&gt;</w:t>
      </w:r>
    </w:p>
    <w:p w:rsidR="00C450AC" w:rsidRPr="00C450AC" w:rsidRDefault="00C450AC" w:rsidP="00A618F3">
      <w:pPr>
        <w:pStyle w:val="MLframe"/>
      </w:pPr>
      <w:r w:rsidRPr="00C450AC">
        <w:t xml:space="preserve">      &lt;value&gt;15&lt;/value&gt;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&lt;name&gt;Unit&lt;/name&gt;</w:t>
      </w:r>
    </w:p>
    <w:p w:rsidR="00C450AC" w:rsidRPr="00C450AC" w:rsidRDefault="00C450AC" w:rsidP="00A618F3">
      <w:pPr>
        <w:pStyle w:val="MLframe"/>
      </w:pPr>
      <w:r w:rsidRPr="00C450AC">
        <w:t xml:space="preserve">       &lt;value&gt;kg&lt;/value&gt;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&lt;/attribute&gt;</w:t>
      </w:r>
    </w:p>
    <w:p w:rsidR="00C450AC" w:rsidRPr="00C450AC" w:rsidRDefault="00C450AC" w:rsidP="00A618F3">
      <w:pPr>
        <w:pStyle w:val="MLframe"/>
      </w:pPr>
      <w:r w:rsidRPr="00C450AC">
        <w:t xml:space="preserve">    &lt;/attributes&gt;</w:t>
      </w:r>
    </w:p>
    <w:p w:rsidR="00C450AC" w:rsidRPr="00C450AC" w:rsidRDefault="00C450AC" w:rsidP="00A618F3">
      <w:pPr>
        <w:pStyle w:val="MLframe"/>
      </w:pPr>
      <w:r w:rsidRPr="00C450AC">
        <w:t xml:space="preserve">    &lt;subsections&gt;</w:t>
      </w:r>
    </w:p>
    <w:p w:rsidR="00C450AC" w:rsidRPr="00C450AC" w:rsidRDefault="00C450AC" w:rsidP="00A618F3">
      <w:pPr>
        <w:pStyle w:val="MLframe"/>
      </w:pPr>
      <w:r w:rsidRPr="00C450AC">
        <w:t xml:space="preserve">     &lt;table&gt;</w:t>
      </w:r>
    </w:p>
    <w:p w:rsidR="00C450AC" w:rsidRPr="00C450AC" w:rsidRDefault="00C450AC" w:rsidP="00A618F3">
      <w:pPr>
        <w:pStyle w:val="MLframe"/>
      </w:pPr>
      <w:r w:rsidRPr="00C450AC">
        <w:t xml:space="preserve">      &lt;section type="Section" acc="S2" accGlobal="false"&gt;</w:t>
      </w:r>
    </w:p>
    <w:p w:rsidR="00C450AC" w:rsidRPr="00C450AC" w:rsidRDefault="00C450AC" w:rsidP="00A618F3">
      <w:pPr>
        <w:pStyle w:val="MLframe"/>
      </w:pPr>
    </w:p>
    <w:p w:rsidR="00C450AC" w:rsidRPr="00C450AC" w:rsidRDefault="00C450AC" w:rsidP="00A618F3">
      <w:pPr>
        <w:pStyle w:val="MLframe"/>
      </w:pPr>
      <w:r w:rsidRPr="00C450AC">
        <w:t xml:space="preserve">       &lt;attributes&gt;</w:t>
      </w:r>
    </w:p>
    <w:p w:rsidR="00C450AC" w:rsidRPr="00C450AC" w:rsidRDefault="00C450AC" w:rsidP="00A618F3">
      <w:pPr>
        <w:pStyle w:val="MLframe"/>
      </w:pPr>
      <w:r w:rsidRPr="00C450AC">
        <w:t xml:space="preserve">        &lt;attribute&gt;</w:t>
      </w:r>
    </w:p>
    <w:p w:rsidR="00C450AC" w:rsidRPr="00C450AC" w:rsidRDefault="00C450AC" w:rsidP="00A618F3">
      <w:pPr>
        <w:pStyle w:val="MLframe"/>
      </w:pPr>
      <w:r w:rsidRPr="00C450AC">
        <w:t xml:space="preserve">         &lt;name&gt;Species&lt;/name&gt;</w:t>
      </w:r>
    </w:p>
    <w:p w:rsidR="00C450AC" w:rsidRPr="00C450AC" w:rsidRDefault="00C450AC" w:rsidP="00A618F3">
      <w:pPr>
        <w:pStyle w:val="MLframe"/>
      </w:pPr>
      <w:r w:rsidRPr="00C450AC">
        <w:t xml:space="preserve">         &lt;value&gt;Mouse&lt;/value&gt;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&lt;name&gt;Term&lt;/name&gt;</w:t>
      </w:r>
    </w:p>
    <w:p w:rsidR="00C450AC" w:rsidRPr="00C450AC" w:rsidRDefault="00C450AC" w:rsidP="00A618F3">
      <w:pPr>
        <w:pStyle w:val="MLframe"/>
      </w:pPr>
      <w:r w:rsidRPr="00C450AC">
        <w:t xml:space="preserve">          &lt;value&gt;ONTO_12345&lt;/value&gt;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lastRenderedPageBreak/>
        <w:t xml:space="preserve">          &lt;name&gt;Term&lt;/name&gt;</w:t>
      </w:r>
    </w:p>
    <w:p w:rsidR="00C450AC" w:rsidRPr="00C450AC" w:rsidRDefault="00C450AC" w:rsidP="00A618F3">
      <w:pPr>
        <w:pStyle w:val="MLframe"/>
      </w:pPr>
      <w:r w:rsidRPr="00C450AC">
        <w:t xml:space="preserve">          &lt;value&gt;VOC_123&lt;/value&gt;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&lt;/attribute&gt;</w:t>
      </w:r>
    </w:p>
    <w:p w:rsidR="00C450AC" w:rsidRPr="00C450AC" w:rsidRDefault="00C450AC" w:rsidP="00A618F3">
      <w:pPr>
        <w:pStyle w:val="MLframe"/>
      </w:pPr>
      <w:r w:rsidRPr="00C450AC">
        <w:t xml:space="preserve">       &lt;/attributes&gt;</w:t>
      </w:r>
    </w:p>
    <w:p w:rsidR="00C450AC" w:rsidRPr="00C450AC" w:rsidRDefault="00C450AC" w:rsidP="00A618F3">
      <w:pPr>
        <w:pStyle w:val="MLframe"/>
      </w:pPr>
    </w:p>
    <w:p w:rsidR="00C450AC" w:rsidRPr="00C450AC" w:rsidRDefault="00C450AC" w:rsidP="00A618F3">
      <w:pPr>
        <w:pStyle w:val="MLframe"/>
      </w:pPr>
      <w:r w:rsidRPr="00C450AC">
        <w:t xml:space="preserve">      &lt;/section&gt;</w:t>
      </w:r>
    </w:p>
    <w:p w:rsidR="00C450AC" w:rsidRPr="00C450AC" w:rsidRDefault="00C450AC" w:rsidP="00A618F3">
      <w:pPr>
        <w:pStyle w:val="MLframe"/>
      </w:pPr>
    </w:p>
    <w:p w:rsidR="00C450AC" w:rsidRPr="00C450AC" w:rsidRDefault="00C450AC" w:rsidP="00A618F3">
      <w:pPr>
        <w:pStyle w:val="MLframe"/>
      </w:pPr>
      <w:r w:rsidRPr="00C450AC">
        <w:t xml:space="preserve">      &lt;section type="Section" acc="S3" accGlobal="false"&gt;</w:t>
      </w:r>
    </w:p>
    <w:p w:rsidR="00C450AC" w:rsidRPr="00C450AC" w:rsidRDefault="00C450AC" w:rsidP="00A618F3">
      <w:pPr>
        <w:pStyle w:val="MLframe"/>
      </w:pPr>
    </w:p>
    <w:p w:rsidR="00C450AC" w:rsidRPr="00C450AC" w:rsidRDefault="00C450AC" w:rsidP="00A618F3">
      <w:pPr>
        <w:pStyle w:val="MLframe"/>
      </w:pPr>
      <w:r w:rsidRPr="00C450AC">
        <w:t xml:space="preserve">       &lt;attributes&gt;</w:t>
      </w:r>
    </w:p>
    <w:p w:rsidR="00C450AC" w:rsidRPr="00C450AC" w:rsidRDefault="00C450AC" w:rsidP="00A618F3">
      <w:pPr>
        <w:pStyle w:val="MLframe"/>
      </w:pPr>
      <w:r w:rsidRPr="00C450AC">
        <w:t xml:space="preserve">        &lt;attribute&gt;</w:t>
      </w:r>
    </w:p>
    <w:p w:rsidR="00C450AC" w:rsidRPr="00C450AC" w:rsidRDefault="00C450AC" w:rsidP="00A618F3">
      <w:pPr>
        <w:pStyle w:val="MLframe"/>
      </w:pPr>
      <w:r w:rsidRPr="00C450AC">
        <w:t xml:space="preserve">         &lt;name&gt;Species&lt;/name&gt;</w:t>
      </w:r>
    </w:p>
    <w:p w:rsidR="00C450AC" w:rsidRPr="00C450AC" w:rsidRDefault="00C450AC" w:rsidP="00A618F3">
      <w:pPr>
        <w:pStyle w:val="MLframe"/>
      </w:pPr>
      <w:r w:rsidRPr="00C450AC">
        <w:t xml:space="preserve">         &lt;value&gt;Fly&lt;/value&gt;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&lt;name&gt;Term&lt;/name&gt;</w:t>
      </w:r>
    </w:p>
    <w:p w:rsidR="00C450AC" w:rsidRPr="00C450AC" w:rsidRDefault="00C450AC" w:rsidP="00A618F3">
      <w:pPr>
        <w:pStyle w:val="MLframe"/>
      </w:pPr>
      <w:r w:rsidRPr="00C450AC">
        <w:t xml:space="preserve">          &lt;value&gt;ONTO_12345&lt;/value&gt;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&lt;name&gt;Term&lt;/name&gt;</w:t>
      </w:r>
    </w:p>
    <w:p w:rsidR="00C450AC" w:rsidRPr="00C450AC" w:rsidRDefault="00C450AC" w:rsidP="00A618F3">
      <w:pPr>
        <w:pStyle w:val="MLframe"/>
      </w:pPr>
      <w:r w:rsidRPr="00C450AC">
        <w:t xml:space="preserve">          &lt;value&gt;VOC_123&lt;/value&gt;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&lt;/attribute&gt;</w:t>
      </w:r>
    </w:p>
    <w:p w:rsidR="00C450AC" w:rsidRPr="00C450AC" w:rsidRDefault="00C450AC" w:rsidP="00A618F3">
      <w:pPr>
        <w:pStyle w:val="MLframe"/>
      </w:pPr>
      <w:r w:rsidRPr="00C450AC">
        <w:t xml:space="preserve">       &lt;/attributes&gt;</w:t>
      </w:r>
    </w:p>
    <w:p w:rsidR="00C450AC" w:rsidRPr="00C450AC" w:rsidRDefault="00C450AC" w:rsidP="00A618F3">
      <w:pPr>
        <w:pStyle w:val="MLframe"/>
      </w:pPr>
    </w:p>
    <w:p w:rsidR="00C450AC" w:rsidRPr="00C450AC" w:rsidRDefault="00C450AC" w:rsidP="00A618F3">
      <w:pPr>
        <w:pStyle w:val="MLframe"/>
      </w:pPr>
      <w:r w:rsidRPr="00C450AC">
        <w:t xml:space="preserve">      &lt;/section&gt;</w:t>
      </w:r>
    </w:p>
    <w:p w:rsidR="00C450AC" w:rsidRPr="00C450AC" w:rsidRDefault="00C450AC" w:rsidP="00A618F3">
      <w:pPr>
        <w:pStyle w:val="MLframe"/>
      </w:pPr>
    </w:p>
    <w:p w:rsidR="00C450AC" w:rsidRPr="00C450AC" w:rsidRDefault="00C450AC" w:rsidP="00A618F3">
      <w:pPr>
        <w:pStyle w:val="MLframe"/>
      </w:pPr>
      <w:r w:rsidRPr="00C450AC">
        <w:t xml:space="preserve">     &lt;/table&gt;</w:t>
      </w:r>
    </w:p>
    <w:p w:rsidR="00C450AC" w:rsidRPr="00C450AC" w:rsidRDefault="00C450AC" w:rsidP="00A618F3">
      <w:pPr>
        <w:pStyle w:val="MLframe"/>
      </w:pPr>
      <w:r w:rsidRPr="00C450AC">
        <w:t xml:space="preserve">    &lt;/subsections&gt;</w:t>
      </w:r>
    </w:p>
    <w:p w:rsidR="00C450AC" w:rsidRPr="00C450AC" w:rsidRDefault="00C450AC" w:rsidP="00A618F3">
      <w:pPr>
        <w:pStyle w:val="MLframe"/>
      </w:pPr>
    </w:p>
    <w:p w:rsidR="00AE178E" w:rsidRDefault="00C450AC" w:rsidP="00A618F3">
      <w:pPr>
        <w:pStyle w:val="MLframe"/>
      </w:pPr>
      <w:r w:rsidRPr="00C450AC">
        <w:t xml:space="preserve">   &lt;/section&gt;</w:t>
      </w:r>
    </w:p>
    <w:p w:rsidR="00C450AC" w:rsidRDefault="008B4CFC" w:rsidP="008B4CFC">
      <w:pPr>
        <w:pStyle w:val="XMLheader"/>
      </w:pPr>
      <w:r>
        <w:t>JSON</w:t>
      </w:r>
    </w:p>
    <w:p w:rsidR="00C450AC" w:rsidRPr="00C450AC" w:rsidRDefault="00C450AC" w:rsidP="00A618F3">
      <w:pPr>
        <w:pStyle w:val="JSON"/>
      </w:pPr>
      <w:r>
        <w:t xml:space="preserve"> </w:t>
      </w:r>
      <w:r w:rsidRPr="00C450AC">
        <w:t>{</w:t>
      </w:r>
    </w:p>
    <w:p w:rsidR="00C450AC" w:rsidRPr="00C450AC" w:rsidRDefault="00C450AC" w:rsidP="00A618F3">
      <w:pPr>
        <w:pStyle w:val="JSON"/>
      </w:pPr>
      <w:r w:rsidRPr="00C450AC">
        <w:t xml:space="preserve">  "type": "Section"</w:t>
      </w:r>
      <w:r>
        <w:t>,</w:t>
      </w:r>
    </w:p>
    <w:p w:rsidR="00C450AC" w:rsidRPr="00C450AC" w:rsidRDefault="00C450AC" w:rsidP="00A618F3">
      <w:pPr>
        <w:pStyle w:val="JSON"/>
      </w:pPr>
      <w:r>
        <w:t xml:space="preserve">  </w:t>
      </w:r>
      <w:r w:rsidRPr="00C450AC">
        <w:t>"accno": "S1",</w:t>
      </w:r>
    </w:p>
    <w:p w:rsidR="00C450AC" w:rsidRDefault="00C450AC" w:rsidP="00A618F3">
      <w:pPr>
        <w:pStyle w:val="JSON"/>
      </w:pPr>
      <w:r w:rsidRPr="00C450AC">
        <w:t xml:space="preserve">  </w:t>
      </w:r>
    </w:p>
    <w:p w:rsidR="00C450AC" w:rsidRPr="00C450AC" w:rsidRDefault="00C450AC" w:rsidP="00A618F3">
      <w:pPr>
        <w:pStyle w:val="JSON"/>
      </w:pPr>
      <w:r>
        <w:t xml:space="preserve">  </w:t>
      </w:r>
      <w:r w:rsidRPr="00C450AC">
        <w:t>"attributes": [{</w:t>
      </w:r>
    </w:p>
    <w:p w:rsidR="00C450AC" w:rsidRPr="00C450AC" w:rsidRDefault="00C450AC" w:rsidP="00A618F3">
      <w:pPr>
        <w:pStyle w:val="JSON"/>
      </w:pPr>
      <w:r w:rsidRPr="00C450AC">
        <w:t xml:space="preserve">   "name": "Weight",</w:t>
      </w:r>
    </w:p>
    <w:p w:rsidR="00C450AC" w:rsidRPr="00C450AC" w:rsidRDefault="00C450AC" w:rsidP="00A618F3">
      <w:pPr>
        <w:pStyle w:val="JSON"/>
      </w:pPr>
      <w:r w:rsidRPr="00C450AC">
        <w:t xml:space="preserve">   "nmqual": [{</w:t>
      </w:r>
    </w:p>
    <w:p w:rsidR="00C450AC" w:rsidRPr="00C450AC" w:rsidRDefault="00C450AC" w:rsidP="00A618F3">
      <w:pPr>
        <w:pStyle w:val="JSON"/>
      </w:pPr>
      <w:r w:rsidRPr="00C450AC">
        <w:t xml:space="preserve">    "name": "Term",</w:t>
      </w:r>
    </w:p>
    <w:p w:rsidR="00C450AC" w:rsidRPr="00C450AC" w:rsidRDefault="00C450AC" w:rsidP="00A618F3">
      <w:pPr>
        <w:pStyle w:val="JSON"/>
      </w:pPr>
      <w:r w:rsidRPr="00C450AC">
        <w:t xml:space="preserve">    "value": "VOC_3456"</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"value": "15"</w:t>
      </w:r>
      <w:r>
        <w:t>,</w:t>
      </w:r>
    </w:p>
    <w:p w:rsidR="00C450AC" w:rsidRPr="00C450AC" w:rsidRDefault="00C450AC" w:rsidP="00A618F3">
      <w:pPr>
        <w:pStyle w:val="JSON"/>
      </w:pPr>
      <w:r w:rsidRPr="00C450AC">
        <w:t xml:space="preserve">  "valqual": [{</w:t>
      </w:r>
    </w:p>
    <w:p w:rsidR="00C450AC" w:rsidRPr="00C450AC" w:rsidRDefault="00C450AC" w:rsidP="00A618F3">
      <w:pPr>
        <w:pStyle w:val="JSON"/>
      </w:pPr>
      <w:r w:rsidRPr="00C450AC">
        <w:t xml:space="preserve">    "name": "Unit",</w:t>
      </w:r>
    </w:p>
    <w:p w:rsidR="00C450AC" w:rsidRPr="00C450AC" w:rsidRDefault="00C450AC" w:rsidP="00A618F3">
      <w:pPr>
        <w:pStyle w:val="JSON"/>
      </w:pPr>
      <w:r w:rsidRPr="00C450AC">
        <w:t xml:space="preserve">    "value": "kg"</w:t>
      </w:r>
    </w:p>
    <w:p w:rsidR="00C450AC" w:rsidRPr="00C450AC" w:rsidRDefault="00C450AC" w:rsidP="00A618F3">
      <w:pPr>
        <w:pStyle w:val="JSON"/>
      </w:pPr>
      <w:r>
        <w:t xml:space="preserve">   }]</w:t>
      </w:r>
    </w:p>
    <w:p w:rsidR="00C450AC" w:rsidRDefault="00C450AC" w:rsidP="00A618F3">
      <w:pPr>
        <w:pStyle w:val="JSON"/>
      </w:pPr>
      <w:r w:rsidRPr="00C450AC">
        <w:t xml:space="preserve">  }],</w:t>
      </w:r>
    </w:p>
    <w:p w:rsidR="00C450AC" w:rsidRPr="00C450AC" w:rsidRDefault="00C450AC" w:rsidP="00A618F3">
      <w:pPr>
        <w:pStyle w:val="JSON"/>
      </w:pPr>
    </w:p>
    <w:p w:rsidR="00C450AC" w:rsidRPr="00C450AC" w:rsidRDefault="00C450AC" w:rsidP="00A618F3">
      <w:pPr>
        <w:pStyle w:val="JSON"/>
      </w:pPr>
      <w:r>
        <w:t xml:space="preserve">   </w:t>
      </w:r>
      <w:r w:rsidRPr="00C450AC">
        <w:t>"subsections":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"accno": "S2",</w:t>
      </w:r>
    </w:p>
    <w:p w:rsidR="00C450AC" w:rsidRPr="00C450AC" w:rsidRDefault="00C450AC" w:rsidP="00A618F3">
      <w:pPr>
        <w:pStyle w:val="JSON"/>
      </w:pPr>
      <w:r w:rsidRPr="00C450AC">
        <w:t xml:space="preserve">    "attributes": [{</w:t>
      </w:r>
    </w:p>
    <w:p w:rsidR="00C450AC" w:rsidRPr="00C450AC" w:rsidRDefault="00C450AC" w:rsidP="00A618F3">
      <w:pPr>
        <w:pStyle w:val="JSON"/>
      </w:pPr>
      <w:r w:rsidRPr="00C450AC">
        <w:lastRenderedPageBreak/>
        <w:t xml:space="preserve">     "name": "Species",</w:t>
      </w:r>
    </w:p>
    <w:p w:rsidR="00C450AC" w:rsidRPr="00C450AC" w:rsidRDefault="00C450AC" w:rsidP="00A618F3">
      <w:pPr>
        <w:pStyle w:val="JSON"/>
      </w:pPr>
      <w:r w:rsidRPr="00C450AC">
        <w:t xml:space="preserve">     "valqual":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"name": "Term",</w:t>
      </w:r>
    </w:p>
    <w:p w:rsidR="00C450AC" w:rsidRPr="00C450AC" w:rsidRDefault="00C450AC" w:rsidP="00A618F3">
      <w:pPr>
        <w:pStyle w:val="JSON"/>
      </w:pPr>
      <w:r w:rsidRPr="00C450AC">
        <w:t xml:space="preserve">       "value": "ONTO_12345"</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"name": "Term",</w:t>
      </w:r>
    </w:p>
    <w:p w:rsidR="00C450AC" w:rsidRPr="00C450AC" w:rsidRDefault="00C450AC" w:rsidP="00A618F3">
      <w:pPr>
        <w:pStyle w:val="JSON"/>
      </w:pPr>
      <w:r w:rsidRPr="00C450AC">
        <w:t xml:space="preserve">       "value": "VOC_123"</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"value": "Mouse"</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"type": "Section"</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"accno": "S3",</w:t>
      </w:r>
    </w:p>
    <w:p w:rsidR="00C450AC" w:rsidRPr="00C450AC" w:rsidRDefault="00C450AC" w:rsidP="00A618F3">
      <w:pPr>
        <w:pStyle w:val="JSON"/>
      </w:pPr>
      <w:r w:rsidRPr="00C450AC">
        <w:t xml:space="preserve">    "attributes": [{</w:t>
      </w:r>
    </w:p>
    <w:p w:rsidR="00C450AC" w:rsidRPr="00C450AC" w:rsidRDefault="00C450AC" w:rsidP="00A618F3">
      <w:pPr>
        <w:pStyle w:val="JSON"/>
      </w:pPr>
      <w:r w:rsidRPr="00C450AC">
        <w:t xml:space="preserve">     "name": "Species",</w:t>
      </w:r>
    </w:p>
    <w:p w:rsidR="00C450AC" w:rsidRPr="00C450AC" w:rsidRDefault="00C450AC" w:rsidP="00A618F3">
      <w:pPr>
        <w:pStyle w:val="JSON"/>
      </w:pPr>
      <w:r w:rsidRPr="00C450AC">
        <w:t xml:space="preserve">     "valqual":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"name": "Term",</w:t>
      </w:r>
    </w:p>
    <w:p w:rsidR="00C450AC" w:rsidRPr="00C450AC" w:rsidRDefault="00C450AC" w:rsidP="00A618F3">
      <w:pPr>
        <w:pStyle w:val="JSON"/>
      </w:pPr>
      <w:r w:rsidRPr="00C450AC">
        <w:t xml:space="preserve">       "value": "ONTO_12345"</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"name": "Term",</w:t>
      </w:r>
    </w:p>
    <w:p w:rsidR="00C450AC" w:rsidRPr="00C450AC" w:rsidRDefault="00C450AC" w:rsidP="00A618F3">
      <w:pPr>
        <w:pStyle w:val="JSON"/>
      </w:pPr>
      <w:r w:rsidRPr="00C450AC">
        <w:t xml:space="preserve">       "value": "VOC_123"</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"value": "Fly"</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"type": "Section"</w:t>
      </w:r>
    </w:p>
    <w:p w:rsidR="00C450AC" w:rsidRPr="00C450AC" w:rsidRDefault="00C450AC" w:rsidP="00A618F3">
      <w:pPr>
        <w:pStyle w:val="JSON"/>
      </w:pPr>
      <w:r w:rsidRPr="00C450AC">
        <w:t xml:space="preserve">   }</w:t>
      </w:r>
    </w:p>
    <w:p w:rsidR="00C450AC" w:rsidRPr="00C450AC" w:rsidRDefault="00A618F3" w:rsidP="00A618F3">
      <w:pPr>
        <w:pStyle w:val="JSON"/>
      </w:pPr>
      <w:r>
        <w:t xml:space="preserve">  ]]</w:t>
      </w:r>
    </w:p>
    <w:p w:rsidR="00C450AC" w:rsidRDefault="00A618F3" w:rsidP="00A618F3">
      <w:pPr>
        <w:pStyle w:val="JSON"/>
      </w:pPr>
      <w:r>
        <w:t>}</w:t>
      </w:r>
    </w:p>
    <w:p w:rsidR="00C450AC" w:rsidRDefault="00C450AC">
      <w:pPr>
        <w:rPr>
          <w:noProof/>
          <w:lang w:val="en-US"/>
        </w:rPr>
      </w:pPr>
      <w:r>
        <w:rPr>
          <w:noProof/>
          <w:lang w:val="en-US"/>
        </w:rPr>
        <w:br w:type="page"/>
      </w:r>
    </w:p>
    <w:p w:rsidR="00C450AC" w:rsidRDefault="00C450AC" w:rsidP="000A67CD">
      <w:pPr>
        <w:pStyle w:val="Heading1"/>
        <w:rPr>
          <w:noProof/>
          <w:lang w:val="en-US"/>
        </w:rPr>
      </w:pPr>
      <w:bookmarkStart w:id="133" w:name="_Toc468442987"/>
      <w:r>
        <w:rPr>
          <w:noProof/>
          <w:lang w:val="en-US"/>
        </w:rPr>
        <w:lastRenderedPageBreak/>
        <w:t>All-in-one example</w:t>
      </w:r>
      <w:bookmarkEnd w:id="133"/>
    </w:p>
    <w:p w:rsidR="00A801FF" w:rsidRDefault="00A801FF" w:rsidP="00C247F0">
      <w:pPr>
        <w:tabs>
          <w:tab w:val="left" w:pos="1560"/>
        </w:tabs>
        <w:spacing w:after="0" w:line="240" w:lineRule="auto"/>
        <w:rPr>
          <w:noProof/>
          <w:lang w:val="en-US"/>
        </w:rPr>
      </w:pPr>
    </w:p>
    <w:tbl>
      <w:tblPr>
        <w:tblW w:w="8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9"/>
        <w:gridCol w:w="2164"/>
        <w:gridCol w:w="755"/>
        <w:gridCol w:w="1300"/>
        <w:gridCol w:w="2622"/>
      </w:tblGrid>
      <w:tr w:rsidR="00A801FF" w:rsidRPr="00FE610C" w:rsidTr="008B4CFC">
        <w:trPr>
          <w:trHeight w:val="300"/>
        </w:trPr>
        <w:tc>
          <w:tcPr>
            <w:tcW w:w="3843"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val="en-US" w:eastAsia="ru-RU"/>
              </w:rPr>
            </w:pPr>
            <w:r w:rsidRPr="00A801FF">
              <w:rPr>
                <w:rFonts w:ascii="Calibri" w:eastAsia="Times New Roman" w:hAnsi="Calibri" w:cs="Times New Roman"/>
                <w:noProof/>
                <w:color w:val="000000"/>
                <w:lang w:val="en-US" w:eastAsia="ru-RU"/>
              </w:rPr>
              <w:t>#All in one Page-Tab example</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val="en-US"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val="en-US"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val="en-US" w:eastAsia="ru-RU"/>
              </w:rPr>
            </w:pPr>
          </w:p>
        </w:tc>
      </w:tr>
      <w:tr w:rsidR="00A801FF" w:rsidRPr="00FE610C"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r>
      <w:tr w:rsidR="00A801FF" w:rsidRPr="00A801FF" w:rsidTr="008B4CFC">
        <w:trPr>
          <w:trHeight w:val="300"/>
        </w:trPr>
        <w:tc>
          <w:tcPr>
            <w:tcW w:w="1679" w:type="dxa"/>
            <w:shd w:val="clear" w:color="auto" w:fill="auto"/>
            <w:noWrap/>
            <w:vAlign w:val="bottom"/>
            <w:hideMark/>
          </w:tcPr>
          <w:p w:rsidR="00A801FF" w:rsidRPr="00A618F3" w:rsidRDefault="00FE610C" w:rsidP="00A801FF">
            <w:pPr>
              <w:spacing w:after="0" w:line="240" w:lineRule="auto"/>
              <w:rPr>
                <w:rFonts w:ascii="Calibri" w:eastAsia="Times New Roman" w:hAnsi="Calibri" w:cs="Times New Roman"/>
                <w:noProof/>
                <w:lang w:eastAsia="ru-RU"/>
              </w:rPr>
            </w:pPr>
            <w:r>
              <w:fldChar w:fldCharType="begin"/>
            </w:r>
            <w:r>
              <w:instrText xml:space="preserve"> HYPERLINK "http://invalid.uri/" </w:instrText>
            </w:r>
            <w:r>
              <w:fldChar w:fldCharType="separate"/>
            </w:r>
            <w:r w:rsidR="00A801FF" w:rsidRPr="00A618F3">
              <w:rPr>
                <w:rFonts w:ascii="Calibri" w:eastAsia="Times New Roman" w:hAnsi="Calibri" w:cs="Times New Roman"/>
                <w:noProof/>
                <w:lang w:eastAsia="ru-RU"/>
              </w:rPr>
              <w:t>#@Author</w:t>
            </w:r>
            <w:r>
              <w:rPr>
                <w:rFonts w:ascii="Calibri" w:eastAsia="Times New Roman" w:hAnsi="Calibri" w:cs="Times New Roman"/>
                <w:noProof/>
                <w:lang w:eastAsia="ru-RU"/>
              </w:rPr>
              <w:fldChar w:fldCharType="end"/>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Mikhail Gostev</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618F3" w:rsidRDefault="00FE610C" w:rsidP="00A801FF">
            <w:pPr>
              <w:spacing w:after="0" w:line="240" w:lineRule="auto"/>
              <w:rPr>
                <w:rFonts w:ascii="Calibri" w:eastAsia="Times New Roman" w:hAnsi="Calibri" w:cs="Times New Roman"/>
                <w:noProof/>
                <w:lang w:eastAsia="ru-RU"/>
              </w:rPr>
            </w:pPr>
            <w:r>
              <w:fldChar w:fldCharType="begin"/>
            </w:r>
            <w:r>
              <w:instrText xml:space="preserve"> HYPERLINK "http://invalid.uri/" </w:instrText>
            </w:r>
            <w:r>
              <w:fldChar w:fldCharType="separate"/>
            </w:r>
            <w:r w:rsidR="00A801FF" w:rsidRPr="00A618F3">
              <w:rPr>
                <w:rFonts w:ascii="Calibri" w:eastAsia="Times New Roman" w:hAnsi="Calibri" w:cs="Times New Roman"/>
                <w:noProof/>
                <w:lang w:eastAsia="ru-RU"/>
              </w:rPr>
              <w:t>#@Date</w:t>
            </w:r>
            <w:r>
              <w:rPr>
                <w:rFonts w:ascii="Calibri" w:eastAsia="Times New Roman" w:hAnsi="Calibri" w:cs="Times New Roman"/>
                <w:noProof/>
                <w:lang w:eastAsia="ru-RU"/>
              </w:rPr>
              <w:fldChar w:fldCharType="end"/>
            </w:r>
          </w:p>
        </w:tc>
        <w:tc>
          <w:tcPr>
            <w:tcW w:w="2164" w:type="dxa"/>
            <w:shd w:val="clear" w:color="auto" w:fill="auto"/>
            <w:noWrap/>
            <w:vAlign w:val="bottom"/>
            <w:hideMark/>
          </w:tcPr>
          <w:p w:rsidR="00A801FF" w:rsidRPr="00A801FF" w:rsidRDefault="00A801FF" w:rsidP="008B4CFC">
            <w:pPr>
              <w:spacing w:after="0" w:line="240" w:lineRule="auto"/>
              <w:jc w:val="right"/>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01</w:t>
            </w:r>
            <w:r w:rsidR="008B4CFC">
              <w:rPr>
                <w:rFonts w:ascii="Calibri" w:eastAsia="Times New Roman" w:hAnsi="Calibri" w:cs="Times New Roman"/>
                <w:noProof/>
                <w:color w:val="000000"/>
                <w:lang w:val="en-US" w:eastAsia="ru-RU"/>
              </w:rPr>
              <w:t>/</w:t>
            </w:r>
            <w:r w:rsidRPr="00A801FF">
              <w:rPr>
                <w:rFonts w:ascii="Calibri" w:eastAsia="Times New Roman" w:hAnsi="Calibri" w:cs="Times New Roman"/>
                <w:noProof/>
                <w:color w:val="000000"/>
                <w:lang w:eastAsia="ru-RU"/>
              </w:rPr>
              <w:t>12</w:t>
            </w:r>
            <w:r w:rsidR="008B4CFC">
              <w:rPr>
                <w:rFonts w:ascii="Calibri" w:eastAsia="Times New Roman" w:hAnsi="Calibri" w:cs="Times New Roman"/>
                <w:noProof/>
                <w:color w:val="000000"/>
                <w:lang w:val="en-US" w:eastAsia="ru-RU"/>
              </w:rPr>
              <w:t>/</w:t>
            </w:r>
            <w:r w:rsidRPr="00A801FF">
              <w:rPr>
                <w:rFonts w:ascii="Calibri" w:eastAsia="Times New Roman" w:hAnsi="Calibri" w:cs="Times New Roman"/>
                <w:noProof/>
                <w:color w:val="000000"/>
                <w:lang w:eastAsia="ru-RU"/>
              </w:rPr>
              <w:t>2016</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Submission</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!{SBM}</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Public</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Project:Doc</w:t>
            </w: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FE610C"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F76CEE">
              <w:rPr>
                <w:rFonts w:ascii="Calibri" w:eastAsia="Times New Roman" w:hAnsi="Calibri" w:cs="Times New Roman"/>
                <w:noProof/>
                <w:color w:val="000000"/>
                <w:lang w:val="en-US" w:eastAsia="ru-RU"/>
              </w:rPr>
              <w:t>Title</w:t>
            </w:r>
          </w:p>
        </w:tc>
        <w:tc>
          <w:tcPr>
            <w:tcW w:w="2919"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r w:rsidRPr="00A801FF">
              <w:rPr>
                <w:rFonts w:ascii="Calibri" w:eastAsia="Times New Roman" w:hAnsi="Calibri" w:cs="Times New Roman"/>
                <w:color w:val="000000"/>
                <w:lang w:val="en-US" w:eastAsia="ru-RU"/>
              </w:rPr>
              <w:t>All in one Page-Tab example</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RootPath</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doc/files</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&lt;Related&gt;</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SMB236</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AttachTo</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TestProj</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Study</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!TST1</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Title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Demo study</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Species</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Human</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(Term)</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OnTO_7583</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[Term]</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OnTO_873</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&lt;Administrator&gt;</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cn1</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File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data.zip</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Title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Data archive</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Files</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Type</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Desc</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pic1.jpj</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Image</w:t>
            </w:r>
          </w:p>
        </w:tc>
        <w:tc>
          <w:tcPr>
            <w:tcW w:w="2055"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Phase 1 image</w:t>
            </w: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pic2.jpj</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Image</w:t>
            </w:r>
          </w:p>
        </w:tc>
        <w:tc>
          <w:tcPr>
            <w:tcW w:w="2055"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Phase 2 image</w:t>
            </w: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Link</w:t>
            </w:r>
          </w:p>
        </w:tc>
        <w:tc>
          <w:tcPr>
            <w:tcW w:w="2919"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lang w:eastAsia="ru-RU"/>
              </w:rPr>
            </w:pPr>
            <w:r w:rsidRPr="00A801FF">
              <w:rPr>
                <w:rFonts w:ascii="Calibri" w:eastAsia="Times New Roman" w:hAnsi="Calibri" w:cs="Times New Roman"/>
                <w:noProof/>
                <w:lang w:eastAsia="ru-RU"/>
              </w:rPr>
              <w:t>http://test.embl.de</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Title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Project home page</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Links</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Type</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Desc</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TST1</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Biostudy</w:t>
            </w:r>
          </w:p>
        </w:tc>
        <w:tc>
          <w:tcPr>
            <w:tcW w:w="2055"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Related study</w:t>
            </w: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TST2</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Biostudy</w:t>
            </w:r>
          </w:p>
        </w:tc>
        <w:tc>
          <w:tcPr>
            <w:tcW w:w="2055"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Related study</w:t>
            </w: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Phase[]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Title</w:t>
            </w:r>
          </w:p>
        </w:tc>
        <w:tc>
          <w:tcPr>
            <w:tcW w:w="2055"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Component</w:t>
            </w: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p1</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Case study</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R657</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p2</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Control study</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R874</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Organization</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org1</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Title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EMBL</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FE610C"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Address[org1]</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Location</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3922" w:type="dxa"/>
            <w:gridSpan w:val="2"/>
            <w:shd w:val="clear" w:color="auto" w:fill="auto"/>
            <w:noWrap/>
            <w:vAlign w:val="bottom"/>
            <w:hideMark/>
          </w:tcPr>
          <w:p w:rsidR="00A801FF" w:rsidRPr="00FE610C" w:rsidRDefault="00A801FF" w:rsidP="00A801FF">
            <w:pPr>
              <w:spacing w:after="0" w:line="240" w:lineRule="auto"/>
              <w:rPr>
                <w:rFonts w:ascii="Calibri" w:eastAsia="Times New Roman" w:hAnsi="Calibri" w:cs="Times New Roman"/>
                <w:noProof/>
                <w:color w:val="000000"/>
                <w:lang w:val="en-US" w:eastAsia="ru-RU"/>
                <w:rPrChange w:id="134" w:author="Михаил гостев" w:date="2016-12-07T09:43:00Z">
                  <w:rPr>
                    <w:rFonts w:ascii="Calibri" w:eastAsia="Times New Roman" w:hAnsi="Calibri" w:cs="Times New Roman"/>
                    <w:noProof/>
                    <w:color w:val="000000"/>
                    <w:lang w:eastAsia="ru-RU"/>
                  </w:rPr>
                </w:rPrChange>
              </w:rPr>
            </w:pPr>
            <w:r w:rsidRPr="00FE610C">
              <w:rPr>
                <w:rFonts w:ascii="Calibri" w:eastAsia="Times New Roman" w:hAnsi="Calibri" w:cs="Times New Roman"/>
                <w:noProof/>
                <w:color w:val="000000"/>
                <w:lang w:val="en-US" w:eastAsia="ru-RU"/>
                <w:rPrChange w:id="135" w:author="Михаил гостев" w:date="2016-12-07T09:43:00Z">
                  <w:rPr>
                    <w:rFonts w:ascii="Calibri" w:eastAsia="Times New Roman" w:hAnsi="Calibri" w:cs="Times New Roman"/>
                    <w:noProof/>
                    <w:color w:val="000000"/>
                    <w:lang w:eastAsia="ru-RU"/>
                  </w:rPr>
                </w:rPrChange>
              </w:rPr>
              <w:t xml:space="preserve">#org1 is </w:t>
            </w:r>
            <w:r w:rsidR="008B4CFC">
              <w:rPr>
                <w:rFonts w:ascii="Calibri" w:eastAsia="Times New Roman" w:hAnsi="Calibri" w:cs="Times New Roman"/>
                <w:noProof/>
                <w:color w:val="000000"/>
                <w:lang w:val="en-US" w:eastAsia="ru-RU"/>
              </w:rPr>
              <w:t xml:space="preserve">a </w:t>
            </w:r>
            <w:r w:rsidRPr="00FE610C">
              <w:rPr>
                <w:rFonts w:ascii="Calibri" w:eastAsia="Times New Roman" w:hAnsi="Calibri" w:cs="Times New Roman"/>
                <w:noProof/>
                <w:color w:val="000000"/>
                <w:lang w:val="en-US" w:eastAsia="ru-RU"/>
                <w:rPrChange w:id="136" w:author="Михаил гостев" w:date="2016-12-07T09:43:00Z">
                  <w:rPr>
                    <w:rFonts w:ascii="Calibri" w:eastAsia="Times New Roman" w:hAnsi="Calibri" w:cs="Times New Roman"/>
                    <w:noProof/>
                    <w:color w:val="000000"/>
                    <w:lang w:eastAsia="ru-RU"/>
                  </w:rPr>
                </w:rPrChange>
              </w:rPr>
              <w:t>parent section</w:t>
            </w:r>
          </w:p>
        </w:tc>
      </w:tr>
      <w:tr w:rsidR="00A801FF" w:rsidRPr="00A801FF" w:rsidTr="008B4CFC">
        <w:trPr>
          <w:trHeight w:val="300"/>
        </w:trPr>
        <w:tc>
          <w:tcPr>
            <w:tcW w:w="1679" w:type="dxa"/>
            <w:shd w:val="clear" w:color="auto" w:fill="auto"/>
            <w:noWrap/>
            <w:vAlign w:val="bottom"/>
            <w:hideMark/>
          </w:tcPr>
          <w:p w:rsidR="00A801FF" w:rsidRPr="00FE610C" w:rsidRDefault="00A801FF" w:rsidP="00A801FF">
            <w:pPr>
              <w:spacing w:after="0" w:line="240" w:lineRule="auto"/>
              <w:rPr>
                <w:rFonts w:ascii="Calibri" w:eastAsia="Times New Roman" w:hAnsi="Calibri" w:cs="Times New Roman"/>
                <w:noProof/>
                <w:color w:val="000000"/>
                <w:lang w:val="en-US" w:eastAsia="ru-RU"/>
                <w:rPrChange w:id="137" w:author="Михаил гостев" w:date="2016-12-07T09:43:00Z">
                  <w:rPr>
                    <w:rFonts w:ascii="Calibri" w:eastAsia="Times New Roman" w:hAnsi="Calibri" w:cs="Times New Roman"/>
                    <w:noProof/>
                    <w:color w:val="000000"/>
                    <w:lang w:eastAsia="ru-RU"/>
                  </w:rPr>
                </w:rPrChange>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Cambridge</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Heidelberg</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FE610C"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lastRenderedPageBreak/>
              <w:t>Finding</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org1</w:t>
            </w:r>
          </w:p>
        </w:tc>
        <w:tc>
          <w:tcPr>
            <w:tcW w:w="3922" w:type="dxa"/>
            <w:gridSpan w:val="2"/>
            <w:shd w:val="clear" w:color="auto" w:fill="auto"/>
            <w:noWrap/>
            <w:vAlign w:val="bottom"/>
            <w:hideMark/>
          </w:tcPr>
          <w:p w:rsidR="00A801FF" w:rsidRPr="00FE610C" w:rsidRDefault="00A801FF" w:rsidP="00A801FF">
            <w:pPr>
              <w:spacing w:after="0" w:line="240" w:lineRule="auto"/>
              <w:rPr>
                <w:rFonts w:ascii="Calibri" w:eastAsia="Times New Roman" w:hAnsi="Calibri" w:cs="Times New Roman"/>
                <w:noProof/>
                <w:color w:val="000000"/>
                <w:lang w:val="en-US" w:eastAsia="ru-RU"/>
                <w:rPrChange w:id="138" w:author="Михаил гостев" w:date="2016-12-07T09:43:00Z">
                  <w:rPr>
                    <w:rFonts w:ascii="Calibri" w:eastAsia="Times New Roman" w:hAnsi="Calibri" w:cs="Times New Roman"/>
                    <w:noProof/>
                    <w:color w:val="000000"/>
                    <w:lang w:eastAsia="ru-RU"/>
                  </w:rPr>
                </w:rPrChange>
              </w:rPr>
            </w:pPr>
            <w:r w:rsidRPr="00FE610C">
              <w:rPr>
                <w:rFonts w:ascii="Calibri" w:eastAsia="Times New Roman" w:hAnsi="Calibri" w:cs="Times New Roman"/>
                <w:noProof/>
                <w:color w:val="000000"/>
                <w:lang w:val="en-US" w:eastAsia="ru-RU"/>
                <w:rPrChange w:id="139" w:author="Михаил гостев" w:date="2016-12-07T09:43:00Z">
                  <w:rPr>
                    <w:rFonts w:ascii="Calibri" w:eastAsia="Times New Roman" w:hAnsi="Calibri" w:cs="Times New Roman"/>
                    <w:noProof/>
                    <w:color w:val="000000"/>
                    <w:lang w:eastAsia="ru-RU"/>
                  </w:rPr>
                </w:rPrChange>
              </w:rPr>
              <w:t xml:space="preserve">#org1 is </w:t>
            </w:r>
            <w:r w:rsidR="008B4CFC">
              <w:rPr>
                <w:rFonts w:ascii="Calibri" w:eastAsia="Times New Roman" w:hAnsi="Calibri" w:cs="Times New Roman"/>
                <w:noProof/>
                <w:color w:val="000000"/>
                <w:lang w:val="en-US" w:eastAsia="ru-RU"/>
              </w:rPr>
              <w:t xml:space="preserve">a </w:t>
            </w:r>
            <w:r w:rsidRPr="00FE610C">
              <w:rPr>
                <w:rFonts w:ascii="Calibri" w:eastAsia="Times New Roman" w:hAnsi="Calibri" w:cs="Times New Roman"/>
                <w:noProof/>
                <w:color w:val="000000"/>
                <w:lang w:val="en-US" w:eastAsia="ru-RU"/>
                <w:rPrChange w:id="140" w:author="Михаил гостев" w:date="2016-12-07T09:43:00Z">
                  <w:rPr>
                    <w:rFonts w:ascii="Calibri" w:eastAsia="Times New Roman" w:hAnsi="Calibri" w:cs="Times New Roman"/>
                    <w:noProof/>
                    <w:color w:val="000000"/>
                    <w:lang w:eastAsia="ru-RU"/>
                  </w:rPr>
                </w:rPrChange>
              </w:rPr>
              <w:t>parent section</w:t>
            </w: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Tile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EU budget</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Contact</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!cn1{PERS-,-EMBL}</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Private</w:t>
            </w:r>
          </w:p>
        </w:tc>
        <w:tc>
          <w:tcPr>
            <w:tcW w:w="2622" w:type="dxa"/>
            <w:shd w:val="clear" w:color="auto" w:fill="auto"/>
            <w:noWrap/>
            <w:vAlign w:val="bottom"/>
            <w:hideMark/>
          </w:tcPr>
          <w:p w:rsidR="00A801FF" w:rsidRPr="008B4CFC" w:rsidRDefault="00A801FF" w:rsidP="00A801FF">
            <w:pPr>
              <w:spacing w:after="0" w:line="240" w:lineRule="auto"/>
              <w:rPr>
                <w:rFonts w:ascii="Calibri" w:eastAsia="Times New Roman" w:hAnsi="Calibri" w:cs="Times New Roman"/>
                <w:noProof/>
                <w:color w:val="000000"/>
                <w:lang w:val="en-US" w:eastAsia="ru-RU"/>
              </w:rPr>
            </w:pPr>
            <w:r w:rsidRPr="00A801FF">
              <w:rPr>
                <w:rFonts w:ascii="Calibri" w:eastAsia="Times New Roman" w:hAnsi="Calibri" w:cs="Times New Roman"/>
                <w:noProof/>
                <w:color w:val="000000"/>
                <w:lang w:eastAsia="ru-RU"/>
              </w:rPr>
              <w:t>#Access tag</w:t>
            </w:r>
            <w:r w:rsidR="008B4CFC">
              <w:rPr>
                <w:rFonts w:ascii="Calibri" w:eastAsia="Times New Roman" w:hAnsi="Calibri" w:cs="Times New Roman"/>
                <w:noProof/>
                <w:color w:val="000000"/>
                <w:lang w:val="en-US" w:eastAsia="ru-RU"/>
              </w:rPr>
              <w:t xml:space="preserve"> (note column)</w:t>
            </w: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Name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May Day</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&lt;Affiliation&gt;</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org1</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Contact</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!cn2{PERS-,-EMBL}</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Render:Emphasize</w:t>
            </w: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Name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G. Cardinal</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&lt;Affiliation&gt;</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org1</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bl>
    <w:p w:rsidR="00A801FF" w:rsidRDefault="00F76CEE" w:rsidP="00F76CEE">
      <w:pPr>
        <w:pStyle w:val="XMLheader"/>
      </w:pPr>
      <w:r>
        <w:t>XML</w:t>
      </w:r>
    </w:p>
    <w:p w:rsidR="00A801FF" w:rsidRPr="00A801FF" w:rsidRDefault="00A801FF" w:rsidP="00A618F3">
      <w:pPr>
        <w:pStyle w:val="MLframe"/>
      </w:pPr>
      <w:r w:rsidRPr="00A801FF">
        <w:t>&lt;pmdocument&gt;</w:t>
      </w:r>
    </w:p>
    <w:p w:rsidR="00A801FF" w:rsidRPr="00A801FF" w:rsidRDefault="00A801FF" w:rsidP="00A618F3">
      <w:pPr>
        <w:pStyle w:val="MLframe"/>
      </w:pPr>
      <w:r w:rsidRPr="00A801FF">
        <w:t xml:space="preserve"> &lt;header&gt;</w:t>
      </w:r>
    </w:p>
    <w:p w:rsidR="00A801FF" w:rsidRPr="00A801FF" w:rsidRDefault="00A801FF" w:rsidP="00A618F3">
      <w:pPr>
        <w:pStyle w:val="MLframe"/>
      </w:pPr>
      <w:r w:rsidRPr="00A801FF">
        <w:t xml:space="preserve">  &lt;name&gt;Author&lt;/name&gt;</w:t>
      </w:r>
    </w:p>
    <w:p w:rsidR="00A801FF" w:rsidRPr="00A801FF" w:rsidRDefault="00A801FF" w:rsidP="00A618F3">
      <w:pPr>
        <w:pStyle w:val="MLframe"/>
      </w:pPr>
      <w:r w:rsidRPr="00A801FF">
        <w:t xml:space="preserve">  &lt;value&gt;Mikhail Gostev&lt;/value&gt;</w:t>
      </w:r>
    </w:p>
    <w:p w:rsidR="00A801FF" w:rsidRPr="00A801FF" w:rsidRDefault="00A801FF" w:rsidP="00A618F3">
      <w:pPr>
        <w:pStyle w:val="MLframe"/>
      </w:pPr>
      <w:r w:rsidRPr="00A801FF">
        <w:t xml:space="preserve"> &lt;/header&gt;</w:t>
      </w:r>
    </w:p>
    <w:p w:rsidR="00A801FF" w:rsidRPr="00A801FF" w:rsidRDefault="00A801FF" w:rsidP="00A618F3">
      <w:pPr>
        <w:pStyle w:val="MLframe"/>
      </w:pPr>
      <w:r w:rsidRPr="00A801FF">
        <w:t xml:space="preserve"> &lt;header&gt;</w:t>
      </w:r>
    </w:p>
    <w:p w:rsidR="00A801FF" w:rsidRPr="00A801FF" w:rsidRDefault="00A801FF" w:rsidP="00A618F3">
      <w:pPr>
        <w:pStyle w:val="MLframe"/>
      </w:pPr>
      <w:r w:rsidRPr="00A801FF">
        <w:t xml:space="preserve">  &lt;name&gt;Date&lt;/name&gt;</w:t>
      </w:r>
    </w:p>
    <w:p w:rsidR="00A801FF" w:rsidRPr="00A801FF" w:rsidRDefault="00A801FF" w:rsidP="00A618F3">
      <w:pPr>
        <w:pStyle w:val="MLframe"/>
      </w:pPr>
      <w:r w:rsidRPr="00A801FF">
        <w:t xml:space="preserve">  &lt;value&gt;2016-12-01T00:00:00.000&lt;/value&gt;</w:t>
      </w:r>
    </w:p>
    <w:p w:rsidR="00A801FF" w:rsidRPr="00A801FF" w:rsidRDefault="00A801FF" w:rsidP="00A618F3">
      <w:pPr>
        <w:pStyle w:val="MLframe"/>
      </w:pPr>
      <w:r w:rsidRPr="00A801FF">
        <w:t xml:space="preserve"> &lt;/header&gt;</w:t>
      </w:r>
    </w:p>
    <w:p w:rsidR="00A801FF" w:rsidRPr="00A801FF" w:rsidRDefault="00A801FF" w:rsidP="00A618F3">
      <w:pPr>
        <w:pStyle w:val="MLframe"/>
      </w:pPr>
      <w:r w:rsidRPr="00A801FF">
        <w:t xml:space="preserve"> &lt;submissions&gt;</w:t>
      </w:r>
    </w:p>
    <w:p w:rsidR="00A801FF" w:rsidRPr="00A801FF" w:rsidRDefault="00A801FF" w:rsidP="00A618F3">
      <w:pPr>
        <w:pStyle w:val="MLframe"/>
      </w:pPr>
      <w:r w:rsidRPr="00A801FF">
        <w:t xml:space="preserve">  &lt;submission acc="!{SBM}" id="0" tags="Project:Doc" access="Public" ctime="0" mtime="0"&gt;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&lt;name&gt;RootPath&lt;/name&gt;</w:t>
      </w:r>
    </w:p>
    <w:p w:rsidR="00A801FF" w:rsidRPr="00A801FF" w:rsidRDefault="00A801FF" w:rsidP="00A618F3">
      <w:pPr>
        <w:pStyle w:val="MLframe"/>
      </w:pPr>
      <w:r w:rsidRPr="00A801FF">
        <w:t xml:space="preserve">     &lt;value&gt;doc/files&lt;/value&gt;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&lt;value&gt;All in one Page-Tab example&lt;/value&gt;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 reference="true"&gt;</w:t>
      </w:r>
    </w:p>
    <w:p w:rsidR="00A801FF" w:rsidRPr="00A801FF" w:rsidRDefault="00A801FF" w:rsidP="00A618F3">
      <w:pPr>
        <w:pStyle w:val="MLframe"/>
      </w:pPr>
      <w:r w:rsidRPr="00A801FF">
        <w:t xml:space="preserve">     &lt;name&gt;Related&lt;/name&gt;</w:t>
      </w:r>
    </w:p>
    <w:p w:rsidR="00A801FF" w:rsidRPr="00A801FF" w:rsidRDefault="00A801FF" w:rsidP="00A618F3">
      <w:pPr>
        <w:pStyle w:val="MLframe"/>
      </w:pPr>
      <w:r w:rsidRPr="00A801FF">
        <w:t xml:space="preserve">     &lt;value&gt;SMB236&lt;/value&gt;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&lt;name&gt;AttachTo&lt;/name&gt;</w:t>
      </w:r>
    </w:p>
    <w:p w:rsidR="00A801FF" w:rsidRPr="00A801FF" w:rsidRDefault="00A801FF" w:rsidP="00A618F3">
      <w:pPr>
        <w:pStyle w:val="MLframe"/>
      </w:pPr>
      <w:r w:rsidRPr="00A801FF">
        <w:t xml:space="preserve">     &lt;value&gt;TestProj&lt;/value&gt;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 id="0" type="Study" acc="TST1" accGlobal="true"&gt;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&lt;value&gt;Demo 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&lt;name&gt;Species&lt;/name&gt;</w:t>
      </w:r>
    </w:p>
    <w:p w:rsidR="00A801FF" w:rsidRPr="00A801FF" w:rsidRDefault="00A801FF" w:rsidP="00A618F3">
      <w:pPr>
        <w:pStyle w:val="MLframe"/>
      </w:pPr>
      <w:r w:rsidRPr="00A801FF">
        <w:t xml:space="preserve">      &lt;nmqual&gt;</w:t>
      </w:r>
    </w:p>
    <w:p w:rsidR="00A801FF" w:rsidRPr="00A801FF" w:rsidRDefault="00A801FF" w:rsidP="00A618F3">
      <w:pPr>
        <w:pStyle w:val="MLframe"/>
      </w:pPr>
      <w:r w:rsidRPr="00A801FF">
        <w:t xml:space="preserve">       &lt;name&gt;Term&lt;/name&gt;</w:t>
      </w:r>
    </w:p>
    <w:p w:rsidR="00A801FF" w:rsidRPr="00A801FF" w:rsidRDefault="00A801FF" w:rsidP="00A618F3">
      <w:pPr>
        <w:pStyle w:val="MLframe"/>
      </w:pPr>
      <w:r w:rsidRPr="00A801FF">
        <w:lastRenderedPageBreak/>
        <w:t xml:space="preserve">       &lt;value&gt;OnTO_7583&lt;/value&gt;</w:t>
      </w:r>
    </w:p>
    <w:p w:rsidR="00A801FF" w:rsidRPr="00A801FF" w:rsidRDefault="00A801FF" w:rsidP="00A618F3">
      <w:pPr>
        <w:pStyle w:val="MLframe"/>
      </w:pPr>
      <w:r w:rsidRPr="00A801FF">
        <w:t xml:space="preserve">      &lt;/nmqual&gt;</w:t>
      </w:r>
    </w:p>
    <w:p w:rsidR="00A801FF" w:rsidRPr="00A801FF" w:rsidRDefault="00A801FF" w:rsidP="00A618F3">
      <w:pPr>
        <w:pStyle w:val="MLframe"/>
      </w:pPr>
      <w:r w:rsidRPr="00A801FF">
        <w:t xml:space="preserve">      &lt;value&gt;Human&lt;/value&gt;</w:t>
      </w:r>
    </w:p>
    <w:p w:rsidR="00A801FF" w:rsidRPr="00A801FF" w:rsidRDefault="00A801FF" w:rsidP="00A618F3">
      <w:pPr>
        <w:pStyle w:val="MLframe"/>
      </w:pPr>
      <w:r w:rsidRPr="00A801FF">
        <w:t xml:space="preserve">      &lt;valqual&gt;</w:t>
      </w:r>
    </w:p>
    <w:p w:rsidR="00A801FF" w:rsidRPr="00A801FF" w:rsidRDefault="00A801FF" w:rsidP="00A618F3">
      <w:pPr>
        <w:pStyle w:val="MLframe"/>
      </w:pPr>
      <w:r w:rsidRPr="00A801FF">
        <w:t xml:space="preserve">       &lt;name&gt;Term&lt;/name&gt;</w:t>
      </w:r>
    </w:p>
    <w:p w:rsidR="00A801FF" w:rsidRPr="00A801FF" w:rsidRDefault="00A801FF" w:rsidP="00A618F3">
      <w:pPr>
        <w:pStyle w:val="MLframe"/>
      </w:pPr>
      <w:r w:rsidRPr="00A801FF">
        <w:t xml:space="preserve">       &lt;value&gt;OnTO_873&lt;/value&gt;</w:t>
      </w:r>
    </w:p>
    <w:p w:rsidR="00A801FF" w:rsidRPr="00A801FF" w:rsidRDefault="00A801FF" w:rsidP="00A618F3">
      <w:pPr>
        <w:pStyle w:val="MLframe"/>
      </w:pPr>
      <w:r w:rsidRPr="00A801FF">
        <w:t xml:space="preserve">      &lt;/valqual&gt;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 reference="true"&gt;</w:t>
      </w:r>
    </w:p>
    <w:p w:rsidR="00A801FF" w:rsidRPr="00A801FF" w:rsidRDefault="00A801FF" w:rsidP="00A618F3">
      <w:pPr>
        <w:pStyle w:val="MLframe"/>
      </w:pPr>
      <w:r w:rsidRPr="00A801FF">
        <w:t xml:space="preserve">      &lt;name&gt;Administrator&lt;/name&gt;</w:t>
      </w:r>
    </w:p>
    <w:p w:rsidR="00A801FF" w:rsidRPr="00A801FF" w:rsidRDefault="00A801FF" w:rsidP="00A618F3">
      <w:pPr>
        <w:pStyle w:val="MLframe"/>
      </w:pPr>
      <w:r w:rsidRPr="00A801FF">
        <w:t xml:space="preserve">      &lt;value&gt;cn1&lt;/value&gt;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&lt;files&gt;</w:t>
      </w:r>
    </w:p>
    <w:p w:rsidR="00A801FF" w:rsidRPr="00A801FF" w:rsidRDefault="00A801FF" w:rsidP="00A618F3">
      <w:pPr>
        <w:pStyle w:val="MLframe"/>
      </w:pPr>
      <w:r w:rsidRPr="00A801FF">
        <w:t xml:space="preserve">     &lt;file size="0" type="file"&gt;</w:t>
      </w:r>
    </w:p>
    <w:p w:rsidR="00A801FF" w:rsidRPr="00A801FF" w:rsidRDefault="00A801FF" w:rsidP="00A618F3">
      <w:pPr>
        <w:pStyle w:val="MLframe"/>
      </w:pPr>
      <w:r w:rsidRPr="00A801FF">
        <w:t xml:space="preserve">      &lt;path&gt;data.zip&lt;/path&gt;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&lt;value&gt;Data archive&lt;/value&gt;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&lt;/file&gt;</w:t>
      </w: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&lt;file size="0" type="file"&gt;</w:t>
      </w:r>
    </w:p>
    <w:p w:rsidR="00A801FF" w:rsidRPr="00A801FF" w:rsidRDefault="00A801FF" w:rsidP="00A618F3">
      <w:pPr>
        <w:pStyle w:val="MLframe"/>
      </w:pPr>
      <w:r w:rsidRPr="00A801FF">
        <w:t xml:space="preserve">       &lt;path&gt;pic1.jpj&lt;/path&gt;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&lt;name&gt;Type&lt;/name&gt;</w:t>
      </w:r>
    </w:p>
    <w:p w:rsidR="00A801FF" w:rsidRPr="00A801FF" w:rsidRDefault="00A801FF" w:rsidP="00A618F3">
      <w:pPr>
        <w:pStyle w:val="MLframe"/>
      </w:pPr>
      <w:r w:rsidRPr="00A801FF">
        <w:t xml:space="preserve">         &lt;value&gt;Image&lt;/value&gt;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&lt;name&gt;Desc&lt;/name&gt;</w:t>
      </w:r>
    </w:p>
    <w:p w:rsidR="00A801FF" w:rsidRPr="00A801FF" w:rsidRDefault="00A801FF" w:rsidP="00A618F3">
      <w:pPr>
        <w:pStyle w:val="MLframe"/>
      </w:pPr>
      <w:r w:rsidRPr="00A801FF">
        <w:t xml:space="preserve">         &lt;value&gt;Phase 1 image&lt;/value&gt;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&lt;/file&gt;</w:t>
      </w:r>
    </w:p>
    <w:p w:rsidR="00A801FF" w:rsidRPr="00A801FF" w:rsidRDefault="00A801FF" w:rsidP="00A618F3">
      <w:pPr>
        <w:pStyle w:val="MLframe"/>
      </w:pPr>
      <w:r w:rsidRPr="00A801FF">
        <w:t xml:space="preserve">      &lt;file size="0" type="file"&gt;</w:t>
      </w:r>
    </w:p>
    <w:p w:rsidR="00A801FF" w:rsidRPr="00A801FF" w:rsidRDefault="00A801FF" w:rsidP="00A618F3">
      <w:pPr>
        <w:pStyle w:val="MLframe"/>
      </w:pPr>
      <w:r w:rsidRPr="00A801FF">
        <w:t xml:space="preserve">       &lt;path&gt;pic2.jpj&lt;/path&gt;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&lt;name&gt;Type&lt;/name&gt;</w:t>
      </w:r>
    </w:p>
    <w:p w:rsidR="00A801FF" w:rsidRPr="00A801FF" w:rsidRDefault="00A801FF" w:rsidP="00A618F3">
      <w:pPr>
        <w:pStyle w:val="MLframe"/>
      </w:pPr>
      <w:r w:rsidRPr="00A801FF">
        <w:t xml:space="preserve">         &lt;value&gt;Image&lt;/value&gt;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&lt;name&gt;Desc&lt;/name&gt;</w:t>
      </w:r>
    </w:p>
    <w:p w:rsidR="00A801FF" w:rsidRPr="00A801FF" w:rsidRDefault="00A801FF" w:rsidP="00A618F3">
      <w:pPr>
        <w:pStyle w:val="MLframe"/>
      </w:pPr>
      <w:r w:rsidRPr="00A801FF">
        <w:t xml:space="preserve">         &lt;value&gt;Phase 2 image&lt;/value&gt;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&lt;/file&gt;</w:t>
      </w: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&lt;/files&gt;</w:t>
      </w:r>
    </w:p>
    <w:p w:rsidR="00A801FF" w:rsidRPr="00A801FF" w:rsidRDefault="00A801FF" w:rsidP="00A618F3">
      <w:pPr>
        <w:pStyle w:val="MLframe"/>
      </w:pPr>
    </w:p>
    <w:p w:rsidR="00A801FF" w:rsidRPr="00A801FF" w:rsidRDefault="00A801FF" w:rsidP="00A618F3">
      <w:pPr>
        <w:pStyle w:val="MLframe"/>
      </w:pPr>
      <w:r w:rsidRPr="00A801FF">
        <w:t xml:space="preserve">    &lt;links&gt;</w:t>
      </w:r>
    </w:p>
    <w:p w:rsidR="00A801FF" w:rsidRPr="00A801FF" w:rsidRDefault="00A801FF" w:rsidP="00A618F3">
      <w:pPr>
        <w:pStyle w:val="MLframe"/>
      </w:pPr>
      <w:r w:rsidRPr="00A801FF">
        <w:t xml:space="preserve">     &lt;link&gt;</w:t>
      </w:r>
    </w:p>
    <w:p w:rsidR="00A801FF" w:rsidRPr="00A801FF" w:rsidRDefault="00A801FF" w:rsidP="00A618F3">
      <w:pPr>
        <w:pStyle w:val="MLframe"/>
      </w:pPr>
      <w:r w:rsidRPr="00A801FF">
        <w:lastRenderedPageBreak/>
        <w:t xml:space="preserve">      &lt;url&gt;http://test.embl.de&lt;/url&gt;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&lt;value&gt;Project home page&lt;/value&gt;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&lt;/link&gt;</w:t>
      </w: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&lt;link&gt;</w:t>
      </w:r>
    </w:p>
    <w:p w:rsidR="00A801FF" w:rsidRPr="00A801FF" w:rsidRDefault="00A801FF" w:rsidP="00A618F3">
      <w:pPr>
        <w:pStyle w:val="MLframe"/>
      </w:pPr>
      <w:r w:rsidRPr="00A801FF">
        <w:t xml:space="preserve">       &lt;url&gt;TST1&lt;/url&gt;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&lt;name&gt;Type&lt;/name&gt;</w:t>
      </w:r>
    </w:p>
    <w:p w:rsidR="00A801FF" w:rsidRPr="00A801FF" w:rsidRDefault="00A801FF" w:rsidP="00A618F3">
      <w:pPr>
        <w:pStyle w:val="MLframe"/>
      </w:pPr>
      <w:r w:rsidRPr="00A801FF">
        <w:t xml:space="preserve">         &lt;value&gt;Biostudy&lt;/value&gt;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&lt;name&gt;Desc&lt;/name&gt;</w:t>
      </w:r>
    </w:p>
    <w:p w:rsidR="00A801FF" w:rsidRPr="00A801FF" w:rsidRDefault="00A801FF" w:rsidP="00A618F3">
      <w:pPr>
        <w:pStyle w:val="MLframe"/>
      </w:pPr>
      <w:r w:rsidRPr="00A801FF">
        <w:t xml:space="preserve">         &lt;value&gt;Related 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&lt;/link&gt;</w:t>
      </w:r>
    </w:p>
    <w:p w:rsidR="00A801FF" w:rsidRPr="00A801FF" w:rsidRDefault="00A801FF" w:rsidP="00A618F3">
      <w:pPr>
        <w:pStyle w:val="MLframe"/>
      </w:pPr>
      <w:r w:rsidRPr="00A801FF">
        <w:t xml:space="preserve">      &lt;link&gt;</w:t>
      </w:r>
    </w:p>
    <w:p w:rsidR="00A801FF" w:rsidRPr="00A801FF" w:rsidRDefault="00A801FF" w:rsidP="00A618F3">
      <w:pPr>
        <w:pStyle w:val="MLframe"/>
      </w:pPr>
      <w:r w:rsidRPr="00A801FF">
        <w:t xml:space="preserve">       &lt;url&gt;TST2&lt;/url&gt;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&lt;name&gt;Type&lt;/name&gt;</w:t>
      </w:r>
    </w:p>
    <w:p w:rsidR="00A801FF" w:rsidRPr="00A801FF" w:rsidRDefault="00A801FF" w:rsidP="00A618F3">
      <w:pPr>
        <w:pStyle w:val="MLframe"/>
      </w:pPr>
      <w:r w:rsidRPr="00A801FF">
        <w:t xml:space="preserve">         &lt;value&gt;Biostudy&lt;/value&gt;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&lt;name&gt;Desc&lt;/name&gt;</w:t>
      </w:r>
    </w:p>
    <w:p w:rsidR="00A801FF" w:rsidRPr="00A801FF" w:rsidRDefault="00A801FF" w:rsidP="00A618F3">
      <w:pPr>
        <w:pStyle w:val="MLframe"/>
      </w:pPr>
      <w:r w:rsidRPr="00A801FF">
        <w:t xml:space="preserve">         &lt;value&gt;Related 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&lt;/link&gt;</w:t>
      </w: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&lt;/links&gt;</w:t>
      </w:r>
    </w:p>
    <w:p w:rsidR="00A801FF" w:rsidRPr="00A801FF" w:rsidRDefault="00A801FF" w:rsidP="00A618F3">
      <w:pPr>
        <w:pStyle w:val="MLframe"/>
      </w:pPr>
    </w:p>
    <w:p w:rsidR="00A801FF" w:rsidRPr="00A801FF" w:rsidRDefault="00A801FF" w:rsidP="00A618F3">
      <w:pPr>
        <w:pStyle w:val="MLframe"/>
      </w:pPr>
      <w:r w:rsidRPr="00A801FF">
        <w:t xml:space="preserve">    &lt;subsections&gt;</w:t>
      </w: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&lt;section id="0" type="Phase" acc="p1" accGlobal="false"&gt;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&lt;value&gt;Case 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&lt;name&gt;Component&lt;/name&gt;</w:t>
      </w:r>
    </w:p>
    <w:p w:rsidR="00A801FF" w:rsidRPr="00A801FF" w:rsidRDefault="00A801FF" w:rsidP="00A618F3">
      <w:pPr>
        <w:pStyle w:val="MLframe"/>
      </w:pPr>
      <w:r w:rsidRPr="00A801FF">
        <w:t xml:space="preserve">         &lt;value&gt;R657&lt;/value&gt;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lastRenderedPageBreak/>
        <w:t xml:space="preserve">      &lt;section id="0" type="Phase" acc="p2" accGlobal="false"&gt;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&lt;value&gt;Control 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&lt;name&gt;Component&lt;/name&gt;</w:t>
      </w:r>
    </w:p>
    <w:p w:rsidR="00A801FF" w:rsidRPr="00A801FF" w:rsidRDefault="00A801FF" w:rsidP="00A618F3">
      <w:pPr>
        <w:pStyle w:val="MLframe"/>
      </w:pPr>
      <w:r w:rsidRPr="00A801FF">
        <w:t xml:space="preserve">         &lt;value&gt;R874&lt;/value&gt;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&lt;section id="0" type="Organization" acc="org1" accGlobal="false"&gt;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&lt;value&gt;EMBL&lt;/value&gt;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&lt;subsections&gt;</w:t>
      </w: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&lt;section id="0" type="Address"&gt;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&lt;name&gt;Location&lt;/name&gt;</w:t>
      </w:r>
    </w:p>
    <w:p w:rsidR="00A801FF" w:rsidRPr="00A801FF" w:rsidRDefault="00A801FF" w:rsidP="00A618F3">
      <w:pPr>
        <w:pStyle w:val="MLframe"/>
      </w:pPr>
      <w:r w:rsidRPr="00A801FF">
        <w:t xml:space="preserve">           &lt;value&gt;Cambridge&lt;/value&gt;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&lt;section id="0" type="Address"&gt;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&lt;name&gt;Location&lt;/name&gt;</w:t>
      </w:r>
    </w:p>
    <w:p w:rsidR="00A801FF" w:rsidRPr="00A801FF" w:rsidRDefault="00A801FF" w:rsidP="00A618F3">
      <w:pPr>
        <w:pStyle w:val="MLframe"/>
      </w:pPr>
      <w:r w:rsidRPr="00A801FF">
        <w:t xml:space="preserve">           &lt;value&gt;Heidelberg&lt;/value&gt;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&lt;section id="0" type="Finding"&gt;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&lt;name&gt;Tile&lt;/name&gt;</w:t>
      </w:r>
    </w:p>
    <w:p w:rsidR="00A801FF" w:rsidRPr="00A801FF" w:rsidRDefault="00A801FF" w:rsidP="00A618F3">
      <w:pPr>
        <w:pStyle w:val="MLframe"/>
      </w:pPr>
      <w:r w:rsidRPr="00A801FF">
        <w:t xml:space="preserve">          &lt;value&gt;EU budget&lt;/value&gt;</w:t>
      </w:r>
    </w:p>
    <w:p w:rsidR="00A801FF" w:rsidRPr="00A801FF" w:rsidRDefault="00A801FF" w:rsidP="00A618F3">
      <w:pPr>
        <w:pStyle w:val="MLframe"/>
      </w:pPr>
      <w:r w:rsidRPr="00A801FF">
        <w:lastRenderedPageBreak/>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&lt;/subsections&gt;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&lt;section id="0" type="Contact" acc="cn1{PERS-,-EMBL}" accGlobal="true" access="Private"&gt;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&lt;name&gt;Name&lt;/name&gt;</w:t>
      </w:r>
    </w:p>
    <w:p w:rsidR="00A801FF" w:rsidRPr="00A801FF" w:rsidRDefault="00A801FF" w:rsidP="00A618F3">
      <w:pPr>
        <w:pStyle w:val="MLframe"/>
      </w:pPr>
      <w:r w:rsidRPr="00A801FF">
        <w:t xml:space="preserve">        &lt;value&gt;May Day&lt;/value&gt;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 reference="true"&gt;</w:t>
      </w:r>
    </w:p>
    <w:p w:rsidR="00A801FF" w:rsidRPr="00A801FF" w:rsidRDefault="00A801FF" w:rsidP="00A618F3">
      <w:pPr>
        <w:pStyle w:val="MLframe"/>
      </w:pPr>
      <w:r w:rsidRPr="00A801FF">
        <w:t xml:space="preserve">        &lt;name&gt;Affiliation&lt;/name&gt;</w:t>
      </w:r>
    </w:p>
    <w:p w:rsidR="00A801FF" w:rsidRPr="00A801FF" w:rsidRDefault="00A801FF" w:rsidP="00A618F3">
      <w:pPr>
        <w:pStyle w:val="MLframe"/>
      </w:pPr>
      <w:r w:rsidRPr="00A801FF">
        <w:t xml:space="preserve">        &lt;value&gt;org1&lt;/value&gt;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&lt;section id="0" type="Contact" acc="cn2{PERS-,-EMBL}" accGlobal="true" tags="Render:Emphasize"&gt;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&lt;name&gt;Name&lt;/name&gt;</w:t>
      </w:r>
    </w:p>
    <w:p w:rsidR="00A801FF" w:rsidRPr="00A801FF" w:rsidRDefault="00A801FF" w:rsidP="00A618F3">
      <w:pPr>
        <w:pStyle w:val="MLframe"/>
      </w:pPr>
      <w:r w:rsidRPr="00A801FF">
        <w:t xml:space="preserve">        &lt;value&gt;G. Cardinal&lt;/value&gt;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 reference="true"&gt;</w:t>
      </w:r>
    </w:p>
    <w:p w:rsidR="00A801FF" w:rsidRPr="00A801FF" w:rsidRDefault="00A801FF" w:rsidP="00A618F3">
      <w:pPr>
        <w:pStyle w:val="MLframe"/>
      </w:pPr>
      <w:r w:rsidRPr="00A801FF">
        <w:t xml:space="preserve">        &lt;name&gt;Affiliation&lt;/name&gt;</w:t>
      </w:r>
    </w:p>
    <w:p w:rsidR="00A801FF" w:rsidRPr="00A801FF" w:rsidRDefault="00A801FF" w:rsidP="00A618F3">
      <w:pPr>
        <w:pStyle w:val="MLframe"/>
      </w:pPr>
      <w:r w:rsidRPr="00A801FF">
        <w:t xml:space="preserve">        &lt;value&gt;org1&lt;/value&gt;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&lt;/subsections&gt;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p>
    <w:p w:rsidR="00A801FF" w:rsidRPr="00A801FF" w:rsidRDefault="00A801FF" w:rsidP="00A618F3">
      <w:pPr>
        <w:pStyle w:val="MLframe"/>
      </w:pPr>
      <w:r w:rsidRPr="00A801FF">
        <w:t xml:space="preserve">  &lt;/submission&gt;</w:t>
      </w:r>
    </w:p>
    <w:p w:rsidR="00A801FF" w:rsidRPr="00A801FF" w:rsidRDefault="00A801FF" w:rsidP="00A618F3">
      <w:pPr>
        <w:pStyle w:val="MLframe"/>
      </w:pPr>
      <w:r w:rsidRPr="00A801FF">
        <w:t xml:space="preserve"> &lt;/submissions&gt;</w:t>
      </w:r>
    </w:p>
    <w:p w:rsidR="00A801FF" w:rsidRDefault="00A801FF" w:rsidP="00A618F3">
      <w:pPr>
        <w:pStyle w:val="MLframe"/>
      </w:pPr>
      <w:r w:rsidRPr="00A801FF">
        <w:t>&lt;/pmdocument&gt;</w:t>
      </w:r>
    </w:p>
    <w:p w:rsidR="00A801FF" w:rsidRDefault="00F76CEE" w:rsidP="00F76CEE">
      <w:pPr>
        <w:pStyle w:val="XMLheader"/>
      </w:pPr>
      <w:r>
        <w:t>JSON</w:t>
      </w:r>
    </w:p>
    <w:p w:rsidR="00A618F3" w:rsidRPr="00A618F3" w:rsidRDefault="00A618F3" w:rsidP="00A618F3">
      <w:pPr>
        <w:pStyle w:val="JSON"/>
      </w:pPr>
      <w:r w:rsidRPr="00A618F3">
        <w:t>{</w:t>
      </w:r>
    </w:p>
    <w:p w:rsidR="00A618F3" w:rsidRPr="00A618F3" w:rsidRDefault="00A618F3" w:rsidP="00A618F3">
      <w:pPr>
        <w:pStyle w:val="JSON"/>
      </w:pPr>
      <w:r w:rsidRPr="00A618F3">
        <w:t>"@Author": "Mikhail Gostev",</w:t>
      </w:r>
    </w:p>
    <w:p w:rsidR="00A618F3" w:rsidRPr="00A618F3" w:rsidRDefault="00A618F3" w:rsidP="00A618F3">
      <w:pPr>
        <w:pStyle w:val="JSON"/>
      </w:pPr>
      <w:r w:rsidRPr="00A618F3">
        <w:t>"@Date": "2016-12-01T00:00:00.000",</w:t>
      </w:r>
    </w:p>
    <w:p w:rsidR="00A618F3" w:rsidRPr="00A618F3" w:rsidRDefault="00A618F3" w:rsidP="00A618F3">
      <w:pPr>
        <w:pStyle w:val="JSON"/>
      </w:pPr>
      <w:r w:rsidRPr="00A618F3">
        <w:t>"submissions" : [</w:t>
      </w:r>
    </w:p>
    <w:p w:rsidR="00A618F3" w:rsidRPr="00A618F3" w:rsidRDefault="00A618F3" w:rsidP="00A618F3">
      <w:pPr>
        <w:pStyle w:val="JSON"/>
      </w:pPr>
      <w:r w:rsidRPr="00A618F3">
        <w:t>{</w:t>
      </w:r>
    </w:p>
    <w:p w:rsidR="00A618F3" w:rsidRPr="00A618F3" w:rsidRDefault="00A618F3" w:rsidP="00A618F3">
      <w:pPr>
        <w:pStyle w:val="JSON"/>
      </w:pPr>
      <w:r w:rsidRPr="00A618F3">
        <w:lastRenderedPageBreak/>
        <w:t xml:space="preserve"> "accessTags": ["Public"],</w:t>
      </w:r>
    </w:p>
    <w:p w:rsidR="00A618F3" w:rsidRPr="00A618F3" w:rsidRDefault="00A618F3" w:rsidP="00A618F3">
      <w:pPr>
        <w:pStyle w:val="JSON"/>
      </w:pPr>
      <w:r w:rsidRPr="00A618F3">
        <w:t xml:space="preserve"> "accno": "!{SBM}",</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"RootPath",</w:t>
      </w:r>
    </w:p>
    <w:p w:rsidR="00A618F3" w:rsidRPr="00A618F3" w:rsidRDefault="00A618F3" w:rsidP="00A618F3">
      <w:pPr>
        <w:pStyle w:val="JSON"/>
      </w:pPr>
      <w:r w:rsidRPr="00A618F3">
        <w:t xml:space="preserve">   "value": "doc/files"</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"All in one Page-Tab example"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"Related",</w:t>
      </w:r>
    </w:p>
    <w:p w:rsidR="00A618F3" w:rsidRPr="00A618F3" w:rsidRDefault="00A618F3" w:rsidP="00A618F3">
      <w:pPr>
        <w:pStyle w:val="JSON"/>
      </w:pPr>
      <w:r w:rsidRPr="00A618F3">
        <w:t xml:space="preserve">   "isReference": true,</w:t>
      </w:r>
    </w:p>
    <w:p w:rsidR="00A618F3" w:rsidRPr="00A618F3" w:rsidRDefault="00A618F3" w:rsidP="00A618F3">
      <w:pPr>
        <w:pStyle w:val="JSON"/>
      </w:pPr>
      <w:r w:rsidRPr="00A618F3">
        <w:t xml:space="preserve">   "value": "SMB236"</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"AttachTo",</w:t>
      </w:r>
    </w:p>
    <w:p w:rsidR="00A618F3" w:rsidRPr="00A618F3" w:rsidRDefault="00A618F3" w:rsidP="00A618F3">
      <w:pPr>
        <w:pStyle w:val="JSON"/>
      </w:pPr>
      <w:r w:rsidRPr="00A618F3">
        <w:t xml:space="preserve">   "value": "TestProj"</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"section": {</w:t>
      </w:r>
    </w:p>
    <w:p w:rsidR="00A618F3" w:rsidRPr="00A618F3" w:rsidRDefault="00A618F3" w:rsidP="00A618F3">
      <w:pPr>
        <w:pStyle w:val="JSON"/>
      </w:pPr>
      <w:r w:rsidRPr="00A618F3">
        <w:t xml:space="preserve">  "subsections":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"accno": "p1",</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"Case 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"Component",</w:t>
      </w:r>
    </w:p>
    <w:p w:rsidR="00A618F3" w:rsidRPr="00A618F3" w:rsidRDefault="00A618F3" w:rsidP="00A618F3">
      <w:pPr>
        <w:pStyle w:val="JSON"/>
      </w:pPr>
      <w:r w:rsidRPr="00A618F3">
        <w:t xml:space="preserve">       "value": "R657"</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"Phase"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"accno": "p2",</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"Control 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"Component",</w:t>
      </w:r>
    </w:p>
    <w:p w:rsidR="00A618F3" w:rsidRPr="00A618F3" w:rsidRDefault="00A618F3" w:rsidP="00A618F3">
      <w:pPr>
        <w:pStyle w:val="JSON"/>
      </w:pPr>
      <w:r w:rsidRPr="00A618F3">
        <w:t xml:space="preserve">       "value": "R874"</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"Phase"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"subsections": [</w:t>
      </w:r>
    </w:p>
    <w:p w:rsidR="00A618F3" w:rsidRPr="00A618F3" w:rsidRDefault="00A618F3" w:rsidP="00A618F3">
      <w:pPr>
        <w:pStyle w:val="JSON"/>
      </w:pPr>
      <w:r w:rsidRPr="00A618F3">
        <w:lastRenderedPageBreak/>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"name": "Location",</w:t>
      </w:r>
    </w:p>
    <w:p w:rsidR="00A618F3" w:rsidRPr="00A618F3" w:rsidRDefault="00A618F3" w:rsidP="00A618F3">
      <w:pPr>
        <w:pStyle w:val="JSON"/>
      </w:pPr>
      <w:r w:rsidRPr="00A618F3">
        <w:t xml:space="preserve">        "value": "Cambridge"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"Address"</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"name": "Location",</w:t>
      </w:r>
    </w:p>
    <w:p w:rsidR="00A618F3" w:rsidRPr="00A618F3" w:rsidRDefault="00A618F3" w:rsidP="00A618F3">
      <w:pPr>
        <w:pStyle w:val="JSON"/>
      </w:pPr>
      <w:r w:rsidRPr="00A618F3">
        <w:t xml:space="preserve">        "value": "Heidelberg"</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"Address"</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"name": "Tile",</w:t>
      </w:r>
    </w:p>
    <w:p w:rsidR="00A618F3" w:rsidRPr="00A618F3" w:rsidRDefault="00A618F3" w:rsidP="00A618F3">
      <w:pPr>
        <w:pStyle w:val="JSON"/>
      </w:pPr>
      <w:r w:rsidRPr="00A618F3">
        <w:t xml:space="preserve">       "value": "EU budget"</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"Finding"</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"accno": "org1",</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"EMBL"</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"Organization"</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"accessTags": ["Private"],</w:t>
      </w:r>
    </w:p>
    <w:p w:rsidR="00A618F3" w:rsidRPr="00A618F3" w:rsidRDefault="00A618F3" w:rsidP="00A618F3">
      <w:pPr>
        <w:pStyle w:val="JSON"/>
      </w:pPr>
      <w:r w:rsidRPr="00A618F3">
        <w:t xml:space="preserve">    "accno": "cn1{PERS-,-EMBL}",</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"Name",</w:t>
      </w:r>
    </w:p>
    <w:p w:rsidR="00A618F3" w:rsidRPr="00A618F3" w:rsidRDefault="00A618F3" w:rsidP="00A618F3">
      <w:pPr>
        <w:pStyle w:val="JSON"/>
      </w:pPr>
      <w:r w:rsidRPr="00A618F3">
        <w:t xml:space="preserve">      "value": "May Day"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"Affiliation",</w:t>
      </w:r>
    </w:p>
    <w:p w:rsidR="00A618F3" w:rsidRPr="00A618F3" w:rsidRDefault="00A618F3" w:rsidP="00A618F3">
      <w:pPr>
        <w:pStyle w:val="JSON"/>
      </w:pPr>
      <w:r w:rsidRPr="00A618F3">
        <w:t xml:space="preserve">      "isReference": true,</w:t>
      </w:r>
    </w:p>
    <w:p w:rsidR="00A618F3" w:rsidRPr="00A618F3" w:rsidRDefault="00A618F3" w:rsidP="00A618F3">
      <w:pPr>
        <w:pStyle w:val="JSON"/>
      </w:pPr>
      <w:r w:rsidRPr="00A618F3">
        <w:t xml:space="preserve">      "value": "org1"</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"Contact"</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"accno": "cn2{PERS-,-EMBL}",</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"Name",</w:t>
      </w:r>
    </w:p>
    <w:p w:rsidR="00A618F3" w:rsidRPr="00A618F3" w:rsidRDefault="00A618F3" w:rsidP="00A618F3">
      <w:pPr>
        <w:pStyle w:val="JSON"/>
      </w:pPr>
      <w:r w:rsidRPr="00A618F3">
        <w:t xml:space="preserve">      "value": "G. Cardinal"</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lastRenderedPageBreak/>
        <w:t xml:space="preserve">      "name": "Affiliation",</w:t>
      </w:r>
    </w:p>
    <w:p w:rsidR="00A618F3" w:rsidRPr="00A618F3" w:rsidRDefault="00A618F3" w:rsidP="00A618F3">
      <w:pPr>
        <w:pStyle w:val="JSON"/>
      </w:pPr>
      <w:r w:rsidRPr="00A618F3">
        <w:t xml:space="preserve">      "isReference": true,</w:t>
      </w:r>
    </w:p>
    <w:p w:rsidR="00A618F3" w:rsidRPr="00A618F3" w:rsidRDefault="00A618F3" w:rsidP="00A618F3">
      <w:pPr>
        <w:pStyle w:val="JSON"/>
      </w:pPr>
      <w:r w:rsidRPr="00A618F3">
        <w:t xml:space="preserve">      "value": "org1"</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"Contact",</w:t>
      </w:r>
    </w:p>
    <w:p w:rsidR="00A618F3" w:rsidRPr="00A618F3" w:rsidRDefault="00A618F3" w:rsidP="00A618F3">
      <w:pPr>
        <w:pStyle w:val="JSON"/>
      </w:pPr>
      <w:r w:rsidRPr="00A618F3">
        <w:t xml:space="preserve">    "tags": [{</w:t>
      </w:r>
    </w:p>
    <w:p w:rsidR="00A618F3" w:rsidRPr="00A618F3" w:rsidRDefault="00A618F3" w:rsidP="00A618F3">
      <w:pPr>
        <w:pStyle w:val="JSON"/>
      </w:pPr>
      <w:r w:rsidRPr="00A618F3">
        <w:t xml:space="preserve">     "classifier": "Render",</w:t>
      </w:r>
    </w:p>
    <w:p w:rsidR="00A618F3" w:rsidRPr="00A618F3" w:rsidRDefault="00A618F3" w:rsidP="00A618F3">
      <w:pPr>
        <w:pStyle w:val="JSON"/>
      </w:pPr>
      <w:r w:rsidRPr="00A618F3">
        <w:t xml:space="preserve">     "tag": "Emphasize"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"accno": "TST1",</w:t>
      </w:r>
    </w:p>
    <w:p w:rsidR="00A618F3" w:rsidRPr="00A618F3" w:rsidRDefault="00A618F3" w:rsidP="00A618F3">
      <w:pPr>
        <w:pStyle w:val="JSON"/>
      </w:pPr>
      <w:r w:rsidRPr="00A618F3">
        <w:t xml:space="preserve">  "files":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"path": "data.zip",</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"Data archive"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"path": "pic1.jpj",</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"Type",</w:t>
      </w:r>
    </w:p>
    <w:p w:rsidR="00A618F3" w:rsidRPr="00A618F3" w:rsidRDefault="00A618F3" w:rsidP="00A618F3">
      <w:pPr>
        <w:pStyle w:val="JSON"/>
      </w:pPr>
      <w:r w:rsidRPr="00A618F3">
        <w:t xml:space="preserve">       "value": "Image"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"Desc",</w:t>
      </w:r>
    </w:p>
    <w:p w:rsidR="00A618F3" w:rsidRPr="00A618F3" w:rsidRDefault="00A618F3" w:rsidP="00A618F3">
      <w:pPr>
        <w:pStyle w:val="JSON"/>
      </w:pPr>
      <w:r w:rsidRPr="00A618F3">
        <w:t xml:space="preserve">       "value": "Phase 1 image"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"path": "pic2.jpj",</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"Type",</w:t>
      </w:r>
    </w:p>
    <w:p w:rsidR="00A618F3" w:rsidRPr="00A618F3" w:rsidRDefault="00A618F3" w:rsidP="00A618F3">
      <w:pPr>
        <w:pStyle w:val="JSON"/>
      </w:pPr>
      <w:r w:rsidRPr="00A618F3">
        <w:t xml:space="preserve">       "value": "Image"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"Desc",</w:t>
      </w:r>
    </w:p>
    <w:p w:rsidR="00A618F3" w:rsidRPr="00A618F3" w:rsidRDefault="00A618F3" w:rsidP="00A618F3">
      <w:pPr>
        <w:pStyle w:val="JSON"/>
      </w:pPr>
      <w:r w:rsidRPr="00A618F3">
        <w:t xml:space="preserve">       "value": "Phase 2 image"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"Demo 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lastRenderedPageBreak/>
        <w:t xml:space="preserve">   {</w:t>
      </w:r>
    </w:p>
    <w:p w:rsidR="00A618F3" w:rsidRPr="00A618F3" w:rsidRDefault="00A618F3" w:rsidP="00A618F3">
      <w:pPr>
        <w:pStyle w:val="JSON"/>
      </w:pPr>
      <w:r w:rsidRPr="00A618F3">
        <w:t xml:space="preserve">    "nmqual": [{</w:t>
      </w:r>
    </w:p>
    <w:p w:rsidR="00A618F3" w:rsidRPr="00A618F3" w:rsidRDefault="00A618F3" w:rsidP="00A618F3">
      <w:pPr>
        <w:pStyle w:val="JSON"/>
      </w:pPr>
      <w:r w:rsidRPr="00A618F3">
        <w:t xml:space="preserve">     "name": "Term",</w:t>
      </w:r>
    </w:p>
    <w:p w:rsidR="00A618F3" w:rsidRPr="00A618F3" w:rsidRDefault="00A618F3" w:rsidP="00A618F3">
      <w:pPr>
        <w:pStyle w:val="JSON"/>
      </w:pPr>
      <w:r w:rsidRPr="00A618F3">
        <w:t xml:space="preserve">     "value": "OnTO_7583"</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"Species",</w:t>
      </w:r>
    </w:p>
    <w:p w:rsidR="00A618F3" w:rsidRPr="00A618F3" w:rsidRDefault="00A618F3" w:rsidP="00A618F3">
      <w:pPr>
        <w:pStyle w:val="JSON"/>
      </w:pPr>
      <w:r w:rsidRPr="00A618F3">
        <w:t xml:space="preserve">    "valqual": [{</w:t>
      </w:r>
    </w:p>
    <w:p w:rsidR="00A618F3" w:rsidRPr="00A618F3" w:rsidRDefault="00A618F3" w:rsidP="00A618F3">
      <w:pPr>
        <w:pStyle w:val="JSON"/>
      </w:pPr>
      <w:r w:rsidRPr="00A618F3">
        <w:t xml:space="preserve">     "name": "Term",</w:t>
      </w:r>
    </w:p>
    <w:p w:rsidR="00A618F3" w:rsidRPr="00A618F3" w:rsidRDefault="00A618F3" w:rsidP="00A618F3">
      <w:pPr>
        <w:pStyle w:val="JSON"/>
      </w:pPr>
      <w:r w:rsidRPr="00A618F3">
        <w:t xml:space="preserve">     "value": "OnTO_873"</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"value": "Human"</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"Administrator",</w:t>
      </w:r>
    </w:p>
    <w:p w:rsidR="00A618F3" w:rsidRPr="00A618F3" w:rsidRDefault="00A618F3" w:rsidP="00A618F3">
      <w:pPr>
        <w:pStyle w:val="JSON"/>
      </w:pPr>
      <w:r w:rsidRPr="00A618F3">
        <w:t xml:space="preserve">    "isReference": true,</w:t>
      </w:r>
    </w:p>
    <w:p w:rsidR="00A618F3" w:rsidRPr="00A618F3" w:rsidRDefault="00A618F3" w:rsidP="00A618F3">
      <w:pPr>
        <w:pStyle w:val="JSON"/>
      </w:pPr>
      <w:r w:rsidRPr="00A618F3">
        <w:t xml:space="preserve">    "value": "cn1"</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"links":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"Project home page"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"url": "http://test.embl.de"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"Type",</w:t>
      </w:r>
    </w:p>
    <w:p w:rsidR="00A618F3" w:rsidRPr="00A618F3" w:rsidRDefault="00A618F3" w:rsidP="00A618F3">
      <w:pPr>
        <w:pStyle w:val="JSON"/>
      </w:pPr>
      <w:r w:rsidRPr="00A618F3">
        <w:t xml:space="preserve">       "value": "Biostudy"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"Desc",</w:t>
      </w:r>
    </w:p>
    <w:p w:rsidR="00A618F3" w:rsidRPr="00A618F3" w:rsidRDefault="00A618F3" w:rsidP="00A618F3">
      <w:pPr>
        <w:pStyle w:val="JSON"/>
      </w:pPr>
      <w:r w:rsidRPr="00A618F3">
        <w:t xml:space="preserve">       "value": "Related 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"url": "TST1"</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"Type",</w:t>
      </w:r>
    </w:p>
    <w:p w:rsidR="00A618F3" w:rsidRPr="00A618F3" w:rsidRDefault="00A618F3" w:rsidP="00A618F3">
      <w:pPr>
        <w:pStyle w:val="JSON"/>
      </w:pPr>
      <w:r w:rsidRPr="00A618F3">
        <w:t xml:space="preserve">       "value": "Biostudy"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"Desc",</w:t>
      </w:r>
    </w:p>
    <w:p w:rsidR="00A618F3" w:rsidRPr="00A618F3" w:rsidRDefault="00A618F3" w:rsidP="00A618F3">
      <w:pPr>
        <w:pStyle w:val="JSON"/>
      </w:pPr>
      <w:r w:rsidRPr="00A618F3">
        <w:t xml:space="preserve">       "value": "Related 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"url": "TST2"</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lastRenderedPageBreak/>
        <w:t xml:space="preserve">  "type": "Study"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"type": "submission",</w:t>
      </w:r>
    </w:p>
    <w:p w:rsidR="00A618F3" w:rsidRPr="00A618F3" w:rsidRDefault="00A618F3" w:rsidP="00A618F3">
      <w:pPr>
        <w:pStyle w:val="JSON"/>
      </w:pPr>
      <w:r w:rsidRPr="00A618F3">
        <w:t xml:space="preserve"> "tags": [{</w:t>
      </w:r>
    </w:p>
    <w:p w:rsidR="00A618F3" w:rsidRPr="00A618F3" w:rsidRDefault="00A618F3" w:rsidP="00A618F3">
      <w:pPr>
        <w:pStyle w:val="JSON"/>
      </w:pPr>
      <w:r w:rsidRPr="00A618F3">
        <w:t xml:space="preserve">  "classifier": "Project",</w:t>
      </w:r>
    </w:p>
    <w:p w:rsidR="00A618F3" w:rsidRPr="00A618F3" w:rsidRDefault="00A618F3" w:rsidP="00A618F3">
      <w:pPr>
        <w:pStyle w:val="JSON"/>
      </w:pPr>
      <w:r w:rsidRPr="00A618F3">
        <w:t xml:space="preserve">  "tag": "Doc"</w:t>
      </w:r>
    </w:p>
    <w:p w:rsidR="00A618F3" w:rsidRPr="00A618F3" w:rsidRDefault="00A618F3" w:rsidP="00A618F3">
      <w:pPr>
        <w:pStyle w:val="JSON"/>
      </w:pPr>
      <w:r w:rsidRPr="00A618F3">
        <w:t xml:space="preserve"> }]</w:t>
      </w:r>
    </w:p>
    <w:p w:rsidR="00A618F3" w:rsidRPr="00A618F3" w:rsidRDefault="00A618F3" w:rsidP="00A618F3">
      <w:pPr>
        <w:pStyle w:val="JSON"/>
      </w:pPr>
      <w:r w:rsidRPr="00A618F3">
        <w:t>}</w:t>
      </w:r>
    </w:p>
    <w:p w:rsidR="00A618F3" w:rsidRPr="00A618F3" w:rsidRDefault="00A618F3" w:rsidP="00A618F3">
      <w:pPr>
        <w:pStyle w:val="JSON"/>
      </w:pPr>
      <w:r w:rsidRPr="00A618F3">
        <w:t>]</w:t>
      </w:r>
    </w:p>
    <w:p w:rsidR="00A618F3" w:rsidRPr="00E01DBA" w:rsidRDefault="00A618F3" w:rsidP="00A618F3">
      <w:pPr>
        <w:pStyle w:val="JSON"/>
      </w:pPr>
      <w:r w:rsidRPr="00A618F3">
        <w:t>}</w:t>
      </w:r>
    </w:p>
    <w:sectPr w:rsidR="00A618F3" w:rsidRPr="00E01DBA" w:rsidSect="00FE610C">
      <w:footerReference w:type="default" r:id="rId9"/>
      <w:pgSz w:w="11906" w:h="16838" w:code="9"/>
      <w:pgMar w:top="720" w:right="720" w:bottom="720" w:left="720" w:header="709" w:footer="709" w:gutter="340"/>
      <w:cols w:space="708"/>
      <w:titlePg/>
      <w:docGrid w:linePitch="360"/>
      <w:sectPrChange w:id="141" w:author="Михаил гостев" w:date="2016-12-07T09:47:00Z">
        <w:sectPr w:rsidR="00A618F3" w:rsidRPr="00E01DBA" w:rsidSect="00FE610C">
          <w:pgSz w:code="0"/>
          <w:pgMar w:top="993" w:right="850" w:bottom="1134" w:left="1701" w:header="708" w:footer="708"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1C5" w:rsidRDefault="001A31C5" w:rsidP="00A46D26">
      <w:pPr>
        <w:spacing w:after="0" w:line="240" w:lineRule="auto"/>
      </w:pPr>
      <w:r>
        <w:separator/>
      </w:r>
    </w:p>
  </w:endnote>
  <w:endnote w:type="continuationSeparator" w:id="0">
    <w:p w:rsidR="001A31C5" w:rsidRDefault="001A31C5" w:rsidP="00A46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193565"/>
      <w:docPartObj>
        <w:docPartGallery w:val="Page Numbers (Bottom of Page)"/>
        <w:docPartUnique/>
      </w:docPartObj>
    </w:sdtPr>
    <w:sdtContent>
      <w:p w:rsidR="00FE610C" w:rsidRDefault="00FE610C">
        <w:pPr>
          <w:pStyle w:val="Footer"/>
          <w:jc w:val="center"/>
        </w:pPr>
        <w:r>
          <w:fldChar w:fldCharType="begin"/>
        </w:r>
        <w:r>
          <w:instrText xml:space="preserve"> PAGE   \* MERGEFORMAT </w:instrText>
        </w:r>
        <w:r>
          <w:fldChar w:fldCharType="separate"/>
        </w:r>
        <w:r w:rsidR="00D62A4F">
          <w:rPr>
            <w:noProof/>
          </w:rPr>
          <w:t>8</w:t>
        </w:r>
        <w:r>
          <w:rPr>
            <w:noProof/>
          </w:rPr>
          <w:fldChar w:fldCharType="end"/>
        </w:r>
      </w:p>
    </w:sdtContent>
  </w:sdt>
  <w:p w:rsidR="00FE610C" w:rsidRDefault="00FE61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1C5" w:rsidRDefault="001A31C5" w:rsidP="00A46D26">
      <w:pPr>
        <w:spacing w:after="0" w:line="240" w:lineRule="auto"/>
      </w:pPr>
      <w:r>
        <w:separator/>
      </w:r>
    </w:p>
  </w:footnote>
  <w:footnote w:type="continuationSeparator" w:id="0">
    <w:p w:rsidR="001A31C5" w:rsidRDefault="001A31C5" w:rsidP="00A46D2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Михаил гостев">
    <w15:presenceInfo w15:providerId="Windows Live" w15:userId="5f76f946c3a1be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trackRevisions/>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72DB5"/>
    <w:rsid w:val="00004485"/>
    <w:rsid w:val="00061C87"/>
    <w:rsid w:val="00064240"/>
    <w:rsid w:val="00064F93"/>
    <w:rsid w:val="000A3B49"/>
    <w:rsid w:val="000A67CD"/>
    <w:rsid w:val="000B681C"/>
    <w:rsid w:val="000E44FA"/>
    <w:rsid w:val="00196E1D"/>
    <w:rsid w:val="001A31C5"/>
    <w:rsid w:val="001A7BC5"/>
    <w:rsid w:val="001E42D0"/>
    <w:rsid w:val="001E495F"/>
    <w:rsid w:val="002E4B07"/>
    <w:rsid w:val="00314873"/>
    <w:rsid w:val="00394755"/>
    <w:rsid w:val="004813AC"/>
    <w:rsid w:val="0049194F"/>
    <w:rsid w:val="004970CA"/>
    <w:rsid w:val="004B4F7B"/>
    <w:rsid w:val="004E2E2B"/>
    <w:rsid w:val="00525FD3"/>
    <w:rsid w:val="0054498B"/>
    <w:rsid w:val="005742B3"/>
    <w:rsid w:val="00582467"/>
    <w:rsid w:val="005E1C33"/>
    <w:rsid w:val="005F374A"/>
    <w:rsid w:val="005F3ED0"/>
    <w:rsid w:val="00610F71"/>
    <w:rsid w:val="00642355"/>
    <w:rsid w:val="006E4E7B"/>
    <w:rsid w:val="0072537A"/>
    <w:rsid w:val="007365E3"/>
    <w:rsid w:val="00742258"/>
    <w:rsid w:val="00784D8C"/>
    <w:rsid w:val="007B353E"/>
    <w:rsid w:val="007C1B7D"/>
    <w:rsid w:val="0085592B"/>
    <w:rsid w:val="00887B23"/>
    <w:rsid w:val="008A390D"/>
    <w:rsid w:val="008B4CFC"/>
    <w:rsid w:val="008E2BAF"/>
    <w:rsid w:val="009A0E39"/>
    <w:rsid w:val="009A4D7E"/>
    <w:rsid w:val="00A30B55"/>
    <w:rsid w:val="00A46D26"/>
    <w:rsid w:val="00A618F3"/>
    <w:rsid w:val="00A67E1B"/>
    <w:rsid w:val="00A801FF"/>
    <w:rsid w:val="00A82AA8"/>
    <w:rsid w:val="00AE178E"/>
    <w:rsid w:val="00B07E32"/>
    <w:rsid w:val="00B34D54"/>
    <w:rsid w:val="00C04415"/>
    <w:rsid w:val="00C247F0"/>
    <w:rsid w:val="00C450AC"/>
    <w:rsid w:val="00C45D86"/>
    <w:rsid w:val="00CB5F1C"/>
    <w:rsid w:val="00CE74BE"/>
    <w:rsid w:val="00D07E1B"/>
    <w:rsid w:val="00D62A4F"/>
    <w:rsid w:val="00D65A15"/>
    <w:rsid w:val="00E01DBA"/>
    <w:rsid w:val="00E72DB5"/>
    <w:rsid w:val="00EB34D5"/>
    <w:rsid w:val="00EE1D74"/>
    <w:rsid w:val="00EE5384"/>
    <w:rsid w:val="00EF37E2"/>
    <w:rsid w:val="00F714C3"/>
    <w:rsid w:val="00F76CEE"/>
    <w:rsid w:val="00FA1853"/>
    <w:rsid w:val="00FB6844"/>
    <w:rsid w:val="00FE61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C1B713F6-5039-48AD-9DF5-BCE3AA9E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355"/>
  </w:style>
  <w:style w:type="paragraph" w:styleId="Heading1">
    <w:name w:val="heading 1"/>
    <w:basedOn w:val="Normal"/>
    <w:next w:val="Normal"/>
    <w:link w:val="Heading1Char"/>
    <w:uiPriority w:val="9"/>
    <w:qFormat/>
    <w:rsid w:val="00A46D26"/>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A7BC5"/>
    <w:pPr>
      <w:keepNext/>
      <w:keepLines/>
      <w:spacing w:before="36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B5"/>
    <w:rPr>
      <w:rFonts w:ascii="Tahoma" w:hAnsi="Tahoma" w:cs="Tahoma"/>
      <w:sz w:val="16"/>
      <w:szCs w:val="16"/>
    </w:rPr>
  </w:style>
  <w:style w:type="table" w:styleId="TableGrid">
    <w:name w:val="Table Grid"/>
    <w:basedOn w:val="TableNormal"/>
    <w:uiPriority w:val="59"/>
    <w:rsid w:val="00E72D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61C87"/>
    <w:rPr>
      <w:color w:val="0563C1"/>
      <w:u w:val="single"/>
    </w:rPr>
  </w:style>
  <w:style w:type="character" w:customStyle="1" w:styleId="Heading1Char">
    <w:name w:val="Heading 1 Char"/>
    <w:basedOn w:val="DefaultParagraphFont"/>
    <w:link w:val="Heading1"/>
    <w:uiPriority w:val="9"/>
    <w:rsid w:val="00A46D2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1A7BC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A67CD"/>
    <w:pPr>
      <w:outlineLvl w:val="9"/>
    </w:pPr>
  </w:style>
  <w:style w:type="paragraph" w:styleId="TOC1">
    <w:name w:val="toc 1"/>
    <w:basedOn w:val="Normal"/>
    <w:next w:val="Normal"/>
    <w:autoRedefine/>
    <w:uiPriority w:val="39"/>
    <w:unhideWhenUsed/>
    <w:rsid w:val="007C1B7D"/>
    <w:pPr>
      <w:spacing w:after="100"/>
    </w:pPr>
    <w:rPr>
      <w:sz w:val="28"/>
    </w:rPr>
  </w:style>
  <w:style w:type="paragraph" w:styleId="TOC2">
    <w:name w:val="toc 2"/>
    <w:basedOn w:val="Normal"/>
    <w:next w:val="Normal"/>
    <w:autoRedefine/>
    <w:uiPriority w:val="39"/>
    <w:unhideWhenUsed/>
    <w:rsid w:val="007C1B7D"/>
    <w:pPr>
      <w:spacing w:after="100"/>
      <w:ind w:left="220"/>
    </w:pPr>
    <w:rPr>
      <w:sz w:val="24"/>
    </w:rPr>
  </w:style>
  <w:style w:type="paragraph" w:styleId="DocumentMap">
    <w:name w:val="Document Map"/>
    <w:basedOn w:val="Normal"/>
    <w:link w:val="DocumentMapChar"/>
    <w:uiPriority w:val="99"/>
    <w:semiHidden/>
    <w:unhideWhenUsed/>
    <w:rsid w:val="007C1B7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C1B7D"/>
    <w:rPr>
      <w:rFonts w:ascii="Tahoma" w:hAnsi="Tahoma" w:cs="Tahoma"/>
      <w:sz w:val="16"/>
      <w:szCs w:val="16"/>
    </w:rPr>
  </w:style>
  <w:style w:type="paragraph" w:customStyle="1" w:styleId="XMLheader">
    <w:name w:val="XML header"/>
    <w:basedOn w:val="Normal"/>
    <w:next w:val="Normal"/>
    <w:link w:val="XMLheader0"/>
    <w:qFormat/>
    <w:rsid w:val="00A46D26"/>
    <w:pPr>
      <w:keepNext/>
      <w:spacing w:before="240" w:after="0"/>
    </w:pPr>
    <w:rPr>
      <w:noProof/>
      <w:lang w:val="en-US"/>
    </w:rPr>
  </w:style>
  <w:style w:type="paragraph" w:customStyle="1" w:styleId="MLframe">
    <w:name w:val="ML frame"/>
    <w:basedOn w:val="Normal"/>
    <w:link w:val="MLframe0"/>
    <w:qFormat/>
    <w:rsid w:val="00D65A15"/>
    <w:pPr>
      <w:pBdr>
        <w:top w:val="single" w:sz="4" w:space="1" w:color="auto"/>
        <w:left w:val="single" w:sz="4" w:space="1" w:color="auto"/>
        <w:bottom w:val="single" w:sz="4" w:space="1" w:color="auto"/>
        <w:right w:val="single" w:sz="4" w:space="1" w:color="auto"/>
      </w:pBdr>
      <w:shd w:val="clear" w:color="auto" w:fill="FDE9D9" w:themeFill="accent6" w:themeFillTint="33"/>
      <w:tabs>
        <w:tab w:val="left" w:pos="1560"/>
      </w:tabs>
      <w:spacing w:after="0" w:line="240" w:lineRule="auto"/>
    </w:pPr>
    <w:rPr>
      <w:noProof/>
      <w:lang w:val="en-US"/>
    </w:rPr>
  </w:style>
  <w:style w:type="character" w:customStyle="1" w:styleId="XMLheader0">
    <w:name w:val="XML header Знак"/>
    <w:basedOn w:val="DefaultParagraphFont"/>
    <w:link w:val="XMLheader"/>
    <w:rsid w:val="00A46D26"/>
    <w:rPr>
      <w:noProof/>
      <w:lang w:val="en-US"/>
    </w:rPr>
  </w:style>
  <w:style w:type="paragraph" w:customStyle="1" w:styleId="JSON">
    <w:name w:val="JSON"/>
    <w:basedOn w:val="Normal"/>
    <w:link w:val="JSON0"/>
    <w:qFormat/>
    <w:rsid w:val="00A618F3"/>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pPr>
    <w:rPr>
      <w:noProof/>
      <w:lang w:val="en-US"/>
    </w:rPr>
  </w:style>
  <w:style w:type="character" w:customStyle="1" w:styleId="MLframe0">
    <w:name w:val="ML frame Знак"/>
    <w:basedOn w:val="DefaultParagraphFont"/>
    <w:link w:val="MLframe"/>
    <w:rsid w:val="00D65A15"/>
    <w:rPr>
      <w:noProof/>
      <w:shd w:val="clear" w:color="auto" w:fill="FDE9D9" w:themeFill="accent6" w:themeFillTint="33"/>
      <w:lang w:val="en-US"/>
    </w:rPr>
  </w:style>
  <w:style w:type="paragraph" w:styleId="Header">
    <w:name w:val="header"/>
    <w:basedOn w:val="Normal"/>
    <w:link w:val="HeaderChar"/>
    <w:uiPriority w:val="99"/>
    <w:semiHidden/>
    <w:unhideWhenUsed/>
    <w:rsid w:val="00A46D26"/>
    <w:pPr>
      <w:tabs>
        <w:tab w:val="center" w:pos="4677"/>
        <w:tab w:val="right" w:pos="9355"/>
      </w:tabs>
      <w:spacing w:after="0" w:line="240" w:lineRule="auto"/>
    </w:pPr>
  </w:style>
  <w:style w:type="character" w:customStyle="1" w:styleId="JSON0">
    <w:name w:val="JSON Знак"/>
    <w:basedOn w:val="DefaultParagraphFont"/>
    <w:link w:val="JSON"/>
    <w:rsid w:val="00A618F3"/>
    <w:rPr>
      <w:noProof/>
      <w:shd w:val="clear" w:color="auto" w:fill="DBE5F1" w:themeFill="accent1" w:themeFillTint="33"/>
      <w:lang w:val="en-US"/>
    </w:rPr>
  </w:style>
  <w:style w:type="character" w:customStyle="1" w:styleId="HeaderChar">
    <w:name w:val="Header Char"/>
    <w:basedOn w:val="DefaultParagraphFont"/>
    <w:link w:val="Header"/>
    <w:uiPriority w:val="99"/>
    <w:semiHidden/>
    <w:rsid w:val="00A46D26"/>
  </w:style>
  <w:style w:type="paragraph" w:styleId="Footer">
    <w:name w:val="footer"/>
    <w:basedOn w:val="Normal"/>
    <w:link w:val="FooterChar"/>
    <w:uiPriority w:val="99"/>
    <w:unhideWhenUsed/>
    <w:rsid w:val="00A46D26"/>
    <w:pPr>
      <w:tabs>
        <w:tab w:val="center" w:pos="4677"/>
        <w:tab w:val="right" w:pos="9355"/>
      </w:tabs>
      <w:spacing w:after="0" w:line="240" w:lineRule="auto"/>
    </w:pPr>
  </w:style>
  <w:style w:type="character" w:customStyle="1" w:styleId="FooterChar">
    <w:name w:val="Footer Char"/>
    <w:basedOn w:val="DefaultParagraphFont"/>
    <w:link w:val="Footer"/>
    <w:uiPriority w:val="99"/>
    <w:rsid w:val="00A46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8102">
      <w:bodyDiv w:val="1"/>
      <w:marLeft w:val="0"/>
      <w:marRight w:val="0"/>
      <w:marTop w:val="0"/>
      <w:marBottom w:val="0"/>
      <w:divBdr>
        <w:top w:val="none" w:sz="0" w:space="0" w:color="auto"/>
        <w:left w:val="none" w:sz="0" w:space="0" w:color="auto"/>
        <w:bottom w:val="none" w:sz="0" w:space="0" w:color="auto"/>
        <w:right w:val="none" w:sz="0" w:space="0" w:color="auto"/>
      </w:divBdr>
    </w:div>
    <w:div w:id="239101428">
      <w:bodyDiv w:val="1"/>
      <w:marLeft w:val="0"/>
      <w:marRight w:val="0"/>
      <w:marTop w:val="0"/>
      <w:marBottom w:val="0"/>
      <w:divBdr>
        <w:top w:val="none" w:sz="0" w:space="0" w:color="auto"/>
        <w:left w:val="none" w:sz="0" w:space="0" w:color="auto"/>
        <w:bottom w:val="none" w:sz="0" w:space="0" w:color="auto"/>
        <w:right w:val="none" w:sz="0" w:space="0" w:color="auto"/>
      </w:divBdr>
    </w:div>
    <w:div w:id="410854935">
      <w:bodyDiv w:val="1"/>
      <w:marLeft w:val="0"/>
      <w:marRight w:val="0"/>
      <w:marTop w:val="0"/>
      <w:marBottom w:val="0"/>
      <w:divBdr>
        <w:top w:val="none" w:sz="0" w:space="0" w:color="auto"/>
        <w:left w:val="none" w:sz="0" w:space="0" w:color="auto"/>
        <w:bottom w:val="none" w:sz="0" w:space="0" w:color="auto"/>
        <w:right w:val="none" w:sz="0" w:space="0" w:color="auto"/>
      </w:divBdr>
    </w:div>
    <w:div w:id="422995757">
      <w:bodyDiv w:val="1"/>
      <w:marLeft w:val="0"/>
      <w:marRight w:val="0"/>
      <w:marTop w:val="0"/>
      <w:marBottom w:val="0"/>
      <w:divBdr>
        <w:top w:val="none" w:sz="0" w:space="0" w:color="auto"/>
        <w:left w:val="none" w:sz="0" w:space="0" w:color="auto"/>
        <w:bottom w:val="none" w:sz="0" w:space="0" w:color="auto"/>
        <w:right w:val="none" w:sz="0" w:space="0" w:color="auto"/>
      </w:divBdr>
    </w:div>
    <w:div w:id="684982600">
      <w:bodyDiv w:val="1"/>
      <w:marLeft w:val="0"/>
      <w:marRight w:val="0"/>
      <w:marTop w:val="0"/>
      <w:marBottom w:val="0"/>
      <w:divBdr>
        <w:top w:val="none" w:sz="0" w:space="0" w:color="auto"/>
        <w:left w:val="none" w:sz="0" w:space="0" w:color="auto"/>
        <w:bottom w:val="none" w:sz="0" w:space="0" w:color="auto"/>
        <w:right w:val="none" w:sz="0" w:space="0" w:color="auto"/>
      </w:divBdr>
    </w:div>
    <w:div w:id="898900212">
      <w:bodyDiv w:val="1"/>
      <w:marLeft w:val="0"/>
      <w:marRight w:val="0"/>
      <w:marTop w:val="0"/>
      <w:marBottom w:val="0"/>
      <w:divBdr>
        <w:top w:val="none" w:sz="0" w:space="0" w:color="auto"/>
        <w:left w:val="none" w:sz="0" w:space="0" w:color="auto"/>
        <w:bottom w:val="none" w:sz="0" w:space="0" w:color="auto"/>
        <w:right w:val="none" w:sz="0" w:space="0" w:color="auto"/>
      </w:divBdr>
    </w:div>
    <w:div w:id="1089692975">
      <w:bodyDiv w:val="1"/>
      <w:marLeft w:val="0"/>
      <w:marRight w:val="0"/>
      <w:marTop w:val="0"/>
      <w:marBottom w:val="0"/>
      <w:divBdr>
        <w:top w:val="none" w:sz="0" w:space="0" w:color="auto"/>
        <w:left w:val="none" w:sz="0" w:space="0" w:color="auto"/>
        <w:bottom w:val="none" w:sz="0" w:space="0" w:color="auto"/>
        <w:right w:val="none" w:sz="0" w:space="0" w:color="auto"/>
      </w:divBdr>
    </w:div>
    <w:div w:id="1095057150">
      <w:bodyDiv w:val="1"/>
      <w:marLeft w:val="0"/>
      <w:marRight w:val="0"/>
      <w:marTop w:val="0"/>
      <w:marBottom w:val="0"/>
      <w:divBdr>
        <w:top w:val="none" w:sz="0" w:space="0" w:color="auto"/>
        <w:left w:val="none" w:sz="0" w:space="0" w:color="auto"/>
        <w:bottom w:val="none" w:sz="0" w:space="0" w:color="auto"/>
        <w:right w:val="none" w:sz="0" w:space="0" w:color="auto"/>
      </w:divBdr>
    </w:div>
    <w:div w:id="1119177239">
      <w:bodyDiv w:val="1"/>
      <w:marLeft w:val="0"/>
      <w:marRight w:val="0"/>
      <w:marTop w:val="0"/>
      <w:marBottom w:val="0"/>
      <w:divBdr>
        <w:top w:val="none" w:sz="0" w:space="0" w:color="auto"/>
        <w:left w:val="none" w:sz="0" w:space="0" w:color="auto"/>
        <w:bottom w:val="none" w:sz="0" w:space="0" w:color="auto"/>
        <w:right w:val="none" w:sz="0" w:space="0" w:color="auto"/>
      </w:divBdr>
    </w:div>
    <w:div w:id="1180195134">
      <w:bodyDiv w:val="1"/>
      <w:marLeft w:val="0"/>
      <w:marRight w:val="0"/>
      <w:marTop w:val="0"/>
      <w:marBottom w:val="0"/>
      <w:divBdr>
        <w:top w:val="none" w:sz="0" w:space="0" w:color="auto"/>
        <w:left w:val="none" w:sz="0" w:space="0" w:color="auto"/>
        <w:bottom w:val="none" w:sz="0" w:space="0" w:color="auto"/>
        <w:right w:val="none" w:sz="0" w:space="0" w:color="auto"/>
      </w:divBdr>
    </w:div>
    <w:div w:id="1265842821">
      <w:bodyDiv w:val="1"/>
      <w:marLeft w:val="0"/>
      <w:marRight w:val="0"/>
      <w:marTop w:val="0"/>
      <w:marBottom w:val="0"/>
      <w:divBdr>
        <w:top w:val="none" w:sz="0" w:space="0" w:color="auto"/>
        <w:left w:val="none" w:sz="0" w:space="0" w:color="auto"/>
        <w:bottom w:val="none" w:sz="0" w:space="0" w:color="auto"/>
        <w:right w:val="none" w:sz="0" w:space="0" w:color="auto"/>
      </w:divBdr>
    </w:div>
    <w:div w:id="1425111507">
      <w:bodyDiv w:val="1"/>
      <w:marLeft w:val="0"/>
      <w:marRight w:val="0"/>
      <w:marTop w:val="0"/>
      <w:marBottom w:val="0"/>
      <w:divBdr>
        <w:top w:val="none" w:sz="0" w:space="0" w:color="auto"/>
        <w:left w:val="none" w:sz="0" w:space="0" w:color="auto"/>
        <w:bottom w:val="none" w:sz="0" w:space="0" w:color="auto"/>
        <w:right w:val="none" w:sz="0" w:space="0" w:color="auto"/>
      </w:divBdr>
    </w:div>
    <w:div w:id="1498112751">
      <w:bodyDiv w:val="1"/>
      <w:marLeft w:val="0"/>
      <w:marRight w:val="0"/>
      <w:marTop w:val="0"/>
      <w:marBottom w:val="0"/>
      <w:divBdr>
        <w:top w:val="none" w:sz="0" w:space="0" w:color="auto"/>
        <w:left w:val="none" w:sz="0" w:space="0" w:color="auto"/>
        <w:bottom w:val="none" w:sz="0" w:space="0" w:color="auto"/>
        <w:right w:val="none" w:sz="0" w:space="0" w:color="auto"/>
      </w:divBdr>
    </w:div>
    <w:div w:id="1776175751">
      <w:bodyDiv w:val="1"/>
      <w:marLeft w:val="0"/>
      <w:marRight w:val="0"/>
      <w:marTop w:val="0"/>
      <w:marBottom w:val="0"/>
      <w:divBdr>
        <w:top w:val="none" w:sz="0" w:space="0" w:color="auto"/>
        <w:left w:val="none" w:sz="0" w:space="0" w:color="auto"/>
        <w:bottom w:val="none" w:sz="0" w:space="0" w:color="auto"/>
        <w:right w:val="none" w:sz="0" w:space="0" w:color="auto"/>
      </w:divBdr>
    </w:div>
    <w:div w:id="1855151222">
      <w:bodyDiv w:val="1"/>
      <w:marLeft w:val="0"/>
      <w:marRight w:val="0"/>
      <w:marTop w:val="0"/>
      <w:marBottom w:val="0"/>
      <w:divBdr>
        <w:top w:val="none" w:sz="0" w:space="0" w:color="auto"/>
        <w:left w:val="none" w:sz="0" w:space="0" w:color="auto"/>
        <w:bottom w:val="none" w:sz="0" w:space="0" w:color="auto"/>
        <w:right w:val="none" w:sz="0" w:space="0" w:color="auto"/>
      </w:divBdr>
    </w:div>
    <w:div w:id="197417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5FE97B-AB24-40AD-9B60-29D52D86B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1</Pages>
  <Words>5215</Words>
  <Characters>29729</Characters>
  <Application>Microsoft Office Word</Application>
  <DocSecurity>0</DocSecurity>
  <Lines>247</Lines>
  <Paragraphs>69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Page system Technical Reference</vt:lpstr>
      <vt:lpstr>Page system Technical Reference</vt:lpstr>
    </vt:vector>
  </TitlesOfParts>
  <Company>EBI</Company>
  <LinksUpToDate>false</LinksUpToDate>
  <CharactersWithSpaces>34875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system Technical Reference</dc:title>
  <dc:subject/>
  <dc:creator>Mikhail Gostev</dc:creator>
  <cp:keywords/>
  <dc:description/>
  <cp:lastModifiedBy>Михаил гостев</cp:lastModifiedBy>
  <cp:revision>21</cp:revision>
  <cp:lastPrinted>2016-12-07T09:47:00Z</cp:lastPrinted>
  <dcterms:created xsi:type="dcterms:W3CDTF">2016-11-29T14:43:00Z</dcterms:created>
  <dcterms:modified xsi:type="dcterms:W3CDTF">2016-12-07T09:54:00Z</dcterms:modified>
</cp:coreProperties>
</file>